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3DBC" w:rsidRDefault="00961138">
      <w:pPr>
        <w:rPr>
          <w:rFonts w:ascii="Arial" w:hAnsi="Arial" w:cs="Arial"/>
          <w:b/>
          <w:sz w:val="28"/>
          <w:szCs w:val="28"/>
        </w:rPr>
      </w:pPr>
      <w:r w:rsidRPr="00961138">
        <w:rPr>
          <w:rFonts w:ascii="Arial" w:hAnsi="Arial" w:cs="Arial"/>
          <w:b/>
          <w:sz w:val="28"/>
          <w:szCs w:val="28"/>
        </w:rPr>
        <w:t>DAMS Collection Types and Metadata Specifications</w:t>
      </w:r>
    </w:p>
    <w:p w:rsidR="00961138" w:rsidRPr="00961138" w:rsidRDefault="00961138">
      <w:pPr>
        <w:rPr>
          <w:rFonts w:ascii="Arial" w:hAnsi="Arial" w:cs="Arial"/>
          <w:b/>
          <w:sz w:val="28"/>
          <w:szCs w:val="28"/>
        </w:rPr>
      </w:pPr>
      <w:r>
        <w:rPr>
          <w:rFonts w:ascii="Arial" w:hAnsi="Arial" w:cs="Arial"/>
          <w:b/>
          <w:sz w:val="28"/>
          <w:szCs w:val="28"/>
        </w:rPr>
        <w:t xml:space="preserve">Report from the Metadata Policy Group Collection Level Task Group </w:t>
      </w:r>
    </w:p>
    <w:p w:rsidR="00961138" w:rsidRDefault="00961138">
      <w:pPr>
        <w:rPr>
          <w:rFonts w:ascii="Arial" w:hAnsi="Arial" w:cs="Arial"/>
        </w:rPr>
      </w:pPr>
      <w:r>
        <w:rPr>
          <w:rFonts w:ascii="Arial" w:hAnsi="Arial" w:cs="Arial"/>
        </w:rPr>
        <w:t>To be distributed to Metadata Policy Group and Data Modeling Group</w:t>
      </w:r>
    </w:p>
    <w:p w:rsidR="00961138" w:rsidRPr="00590836" w:rsidRDefault="000F66D5">
      <w:pPr>
        <w:rPr>
          <w:rFonts w:ascii="Arial" w:hAnsi="Arial" w:cs="Arial"/>
        </w:rPr>
      </w:pPr>
      <w:r w:rsidRPr="00590836">
        <w:rPr>
          <w:rFonts w:ascii="Arial" w:hAnsi="Arial" w:cs="Arial"/>
        </w:rPr>
        <w:t xml:space="preserve">The MPG task </w:t>
      </w:r>
      <w:r w:rsidR="00F63B55" w:rsidRPr="00590836">
        <w:rPr>
          <w:rFonts w:ascii="Arial" w:hAnsi="Arial" w:cs="Arial"/>
        </w:rPr>
        <w:t xml:space="preserve">group </w:t>
      </w:r>
      <w:r w:rsidRPr="00590836">
        <w:rPr>
          <w:rFonts w:ascii="Arial" w:hAnsi="Arial" w:cs="Arial"/>
        </w:rPr>
        <w:t>(Garcia-Spitz, McAnnaney, Sotelo, and Westbrook)</w:t>
      </w:r>
      <w:r w:rsidR="0099048D" w:rsidRPr="00590836">
        <w:rPr>
          <w:rFonts w:ascii="Arial" w:hAnsi="Arial" w:cs="Arial"/>
        </w:rPr>
        <w:t>,</w:t>
      </w:r>
      <w:r w:rsidRPr="00590836">
        <w:rPr>
          <w:rFonts w:ascii="Arial" w:hAnsi="Arial" w:cs="Arial"/>
        </w:rPr>
        <w:t xml:space="preserve"> established to define policies for recording collection entities in the UCSD DAMS</w:t>
      </w:r>
      <w:r w:rsidR="0099048D" w:rsidRPr="00590836">
        <w:rPr>
          <w:rFonts w:ascii="Arial" w:hAnsi="Arial" w:cs="Arial"/>
        </w:rPr>
        <w:t>,</w:t>
      </w:r>
      <w:r w:rsidRPr="00590836">
        <w:rPr>
          <w:rFonts w:ascii="Arial" w:hAnsi="Arial" w:cs="Arial"/>
        </w:rPr>
        <w:t xml:space="preserve"> </w:t>
      </w:r>
      <w:proofErr w:type="gramStart"/>
      <w:r w:rsidRPr="00590836">
        <w:rPr>
          <w:rFonts w:ascii="Arial" w:hAnsi="Arial" w:cs="Arial"/>
        </w:rPr>
        <w:t>has</w:t>
      </w:r>
      <w:proofErr w:type="gramEnd"/>
      <w:r w:rsidRPr="00590836">
        <w:rPr>
          <w:rFonts w:ascii="Arial" w:hAnsi="Arial" w:cs="Arial"/>
        </w:rPr>
        <w:t xml:space="preserve"> completed its work.  The group has identified three types of collections—provenance, provenance sub-part, and library assembled—that should be recorded in the DAMS.  </w:t>
      </w:r>
      <w:r w:rsidR="00185AC7" w:rsidRPr="00590836">
        <w:rPr>
          <w:rFonts w:ascii="Arial" w:hAnsi="Arial" w:cs="Arial"/>
        </w:rPr>
        <w:t>Provenance collections are important for identifying all the single objects that share a common source (</w:t>
      </w:r>
      <w:r w:rsidR="00877A64" w:rsidRPr="00590836">
        <w:rPr>
          <w:rFonts w:ascii="Arial" w:hAnsi="Arial" w:cs="Arial"/>
        </w:rPr>
        <w:t>creator</w:t>
      </w:r>
      <w:r w:rsidR="00185AC7" w:rsidRPr="00590836">
        <w:rPr>
          <w:rFonts w:ascii="Arial" w:hAnsi="Arial" w:cs="Arial"/>
        </w:rPr>
        <w:t xml:space="preserve"> or office, e.g.) and retaining the meaningful relationships among the objects in the collection and between the collection and its objects.  Provenance sub-part collections are </w:t>
      </w:r>
      <w:proofErr w:type="gramStart"/>
      <w:r w:rsidR="00185AC7" w:rsidRPr="00590836">
        <w:rPr>
          <w:rFonts w:ascii="Arial" w:hAnsi="Arial" w:cs="Arial"/>
        </w:rPr>
        <w:t>a recognition</w:t>
      </w:r>
      <w:proofErr w:type="gramEnd"/>
      <w:r w:rsidR="00185AC7" w:rsidRPr="00590836">
        <w:rPr>
          <w:rFonts w:ascii="Arial" w:hAnsi="Arial" w:cs="Arial"/>
        </w:rPr>
        <w:t xml:space="preserve"> that sometimes a part of a provenance collection might be recorded in the DAMS under the title of the sub-part.  Library </w:t>
      </w:r>
      <w:r w:rsidR="00C810FC" w:rsidRPr="00590836">
        <w:rPr>
          <w:rFonts w:ascii="Arial" w:hAnsi="Arial" w:cs="Arial"/>
        </w:rPr>
        <w:t xml:space="preserve">assembled </w:t>
      </w:r>
      <w:r w:rsidR="00185AC7" w:rsidRPr="00590836">
        <w:rPr>
          <w:rFonts w:ascii="Arial" w:hAnsi="Arial" w:cs="Arial"/>
        </w:rPr>
        <w:t xml:space="preserve">collections are aggregations of any number of provenance collections, provenance sub-part collections, and collection-independent objects </w:t>
      </w:r>
      <w:r w:rsidR="00877A64" w:rsidRPr="00590836">
        <w:rPr>
          <w:rFonts w:ascii="Arial" w:hAnsi="Arial" w:cs="Arial"/>
        </w:rPr>
        <w:t xml:space="preserve">(it is not a requirement of the DAMS that an object belong to a formally titled collection) </w:t>
      </w:r>
      <w:r w:rsidR="00185AC7" w:rsidRPr="00590836">
        <w:rPr>
          <w:rFonts w:ascii="Arial" w:hAnsi="Arial" w:cs="Arial"/>
        </w:rPr>
        <w:t xml:space="preserve">constructed by DAMS managers and their delegates.  Members of the task </w:t>
      </w:r>
      <w:r w:rsidR="00F63B55" w:rsidRPr="00590836">
        <w:rPr>
          <w:rFonts w:ascii="Arial" w:hAnsi="Arial" w:cs="Arial"/>
        </w:rPr>
        <w:t xml:space="preserve">group </w:t>
      </w:r>
      <w:r w:rsidR="00185AC7" w:rsidRPr="00590836">
        <w:rPr>
          <w:rFonts w:ascii="Arial" w:hAnsi="Arial" w:cs="Arial"/>
        </w:rPr>
        <w:t>believe that all collections currently registered in the DAMS can be characterized as being one of these three types and, moreover, the principles of relationships listed in the simple typology in Table A below.</w:t>
      </w:r>
    </w:p>
    <w:p w:rsidR="00185AC7" w:rsidRPr="00590836" w:rsidRDefault="00F25DDB">
      <w:pPr>
        <w:rPr>
          <w:rFonts w:ascii="Arial" w:hAnsi="Arial" w:cs="Arial"/>
        </w:rPr>
      </w:pPr>
      <w:r w:rsidRPr="00590836">
        <w:rPr>
          <w:rFonts w:ascii="Arial" w:hAnsi="Arial" w:cs="Arial"/>
        </w:rPr>
        <w:t xml:space="preserve">The collection type serves to indicate what relationship a specific collection is permitted to have to other collections in the DAMS.  However, each collection, regardless of its type, needs to have a corresponding collection level record in the DAMS.  Table B below identifies the data elements that can be used for a collection level record, and it indicates </w:t>
      </w:r>
      <w:r w:rsidR="00C810FC" w:rsidRPr="00590836">
        <w:rPr>
          <w:rFonts w:ascii="Arial" w:hAnsi="Arial" w:cs="Arial"/>
        </w:rPr>
        <w:t xml:space="preserve">which </w:t>
      </w:r>
      <w:r w:rsidRPr="00590836">
        <w:rPr>
          <w:rFonts w:ascii="Arial" w:hAnsi="Arial" w:cs="Arial"/>
        </w:rPr>
        <w:t xml:space="preserve">elements are required, required when applicable, optional, and not to be used at all.  </w:t>
      </w:r>
      <w:r w:rsidR="00590836" w:rsidRPr="00590836">
        <w:rPr>
          <w:rFonts w:ascii="Arial" w:hAnsi="Arial" w:cs="Arial"/>
        </w:rPr>
        <w:t xml:space="preserve">These data requirements and recommendations have been informed by requirements for DACS minimal level records and by </w:t>
      </w:r>
      <w:r w:rsidR="00590836" w:rsidRPr="00590836">
        <w:rPr>
          <w:rFonts w:ascii="Arial" w:hAnsi="Arial" w:cs="Arial"/>
        </w:rPr>
        <w:t>“UC Bibliographic Standards for Cooperative, Vendor, and Campus Backlog Cataloging” (</w:t>
      </w:r>
      <w:hyperlink r:id="rId8" w:history="1">
        <w:r w:rsidR="00590836" w:rsidRPr="00590836">
          <w:rPr>
            <w:rStyle w:val="Hyperlink"/>
            <w:rFonts w:ascii="Arial" w:hAnsi="Arial" w:cs="Arial"/>
          </w:rPr>
          <w:t>http://libraries.universityofcalifornia.edu/hots/UC_Bib_Standards_2012.pdf</w:t>
        </w:r>
      </w:hyperlink>
      <w:r w:rsidR="00590836" w:rsidRPr="00590836">
        <w:rPr>
          <w:rFonts w:ascii="Arial" w:hAnsi="Arial" w:cs="Arial"/>
        </w:rPr>
        <w:t xml:space="preserve">). </w:t>
      </w:r>
    </w:p>
    <w:p w:rsidR="00185AC7" w:rsidRPr="00590836" w:rsidRDefault="00F25DDB">
      <w:pPr>
        <w:rPr>
          <w:rFonts w:ascii="Arial" w:hAnsi="Arial" w:cs="Arial"/>
        </w:rPr>
      </w:pPr>
      <w:r w:rsidRPr="00590836">
        <w:rPr>
          <w:rFonts w:ascii="Arial" w:hAnsi="Arial" w:cs="Arial"/>
        </w:rPr>
        <w:t>This report does not speak to the responsibility or workflow(s) for creating collection level records</w:t>
      </w:r>
      <w:r w:rsidR="002D5C36" w:rsidRPr="00590836">
        <w:rPr>
          <w:rFonts w:ascii="Arial" w:hAnsi="Arial" w:cs="Arial"/>
        </w:rPr>
        <w:t>, which will need to be determined as part of an implementation process for enabling and directing construction of collection level records</w:t>
      </w:r>
      <w:r w:rsidRPr="00590836">
        <w:rPr>
          <w:rFonts w:ascii="Arial" w:hAnsi="Arial" w:cs="Arial"/>
        </w:rPr>
        <w:t>.  Two things are fairly clear, however.   One, collection level records are “one offs</w:t>
      </w:r>
      <w:r w:rsidR="00877A64" w:rsidRPr="00590836">
        <w:rPr>
          <w:rFonts w:ascii="Arial" w:hAnsi="Arial" w:cs="Arial"/>
        </w:rPr>
        <w:t>,</w:t>
      </w:r>
      <w:r w:rsidRPr="00590836">
        <w:rPr>
          <w:rFonts w:ascii="Arial" w:hAnsi="Arial" w:cs="Arial"/>
        </w:rPr>
        <w:t xml:space="preserve">” and </w:t>
      </w:r>
      <w:r w:rsidR="00877A64" w:rsidRPr="00590836">
        <w:rPr>
          <w:rFonts w:ascii="Arial" w:hAnsi="Arial" w:cs="Arial"/>
        </w:rPr>
        <w:t xml:space="preserve">each one </w:t>
      </w:r>
      <w:r w:rsidRPr="00590836">
        <w:rPr>
          <w:rFonts w:ascii="Arial" w:hAnsi="Arial" w:cs="Arial"/>
        </w:rPr>
        <w:t xml:space="preserve">will need to be created manually.  Two, collection level records should be, but do not have to be, created prior to creating object level records so that the link between the collection and its objects can be established as part of creating the record for the object. </w:t>
      </w:r>
    </w:p>
    <w:p w:rsidR="003E4687" w:rsidRDefault="003E4687">
      <w:pPr>
        <w:rPr>
          <w:rFonts w:ascii="Arial" w:hAnsi="Arial" w:cs="Arial"/>
        </w:rPr>
      </w:pPr>
    </w:p>
    <w:p w:rsidR="003E4687" w:rsidRDefault="003E4687">
      <w:pPr>
        <w:rPr>
          <w:rFonts w:ascii="Arial" w:hAnsi="Arial" w:cs="Arial"/>
        </w:rPr>
      </w:pPr>
    </w:p>
    <w:p w:rsidR="003E4687" w:rsidRPr="00724234" w:rsidRDefault="003E4687">
      <w:pPr>
        <w:rPr>
          <w:rFonts w:ascii="Arial" w:hAnsi="Arial" w:cs="Arial"/>
        </w:rPr>
      </w:pPr>
    </w:p>
    <w:p w:rsidR="00724234" w:rsidRDefault="003E4687">
      <w:pPr>
        <w:rPr>
          <w:rFonts w:ascii="Arial" w:hAnsi="Arial" w:cs="Arial"/>
          <w:b/>
          <w:sz w:val="24"/>
          <w:szCs w:val="24"/>
        </w:rPr>
      </w:pPr>
      <w:r>
        <w:rPr>
          <w:rFonts w:ascii="Arial" w:hAnsi="Arial" w:cs="Arial"/>
          <w:b/>
          <w:sz w:val="24"/>
          <w:szCs w:val="24"/>
        </w:rPr>
        <w:t>A:</w:t>
      </w:r>
      <w:r>
        <w:rPr>
          <w:rFonts w:ascii="Arial" w:hAnsi="Arial" w:cs="Arial"/>
          <w:b/>
          <w:sz w:val="24"/>
          <w:szCs w:val="24"/>
        </w:rPr>
        <w:tab/>
      </w:r>
      <w:r w:rsidR="00B64064">
        <w:rPr>
          <w:rFonts w:ascii="Arial" w:hAnsi="Arial" w:cs="Arial"/>
          <w:b/>
          <w:sz w:val="24"/>
          <w:szCs w:val="24"/>
        </w:rPr>
        <w:t>Type of Collections Supported in the UCSD DAMS</w:t>
      </w:r>
    </w:p>
    <w:p w:rsidR="00A84B84" w:rsidRPr="00A84B84" w:rsidRDefault="00A84B84" w:rsidP="00A84B84">
      <w:pPr>
        <w:pStyle w:val="NoSpacing"/>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1"/>
        <w:gridCol w:w="6059"/>
        <w:gridCol w:w="1904"/>
        <w:gridCol w:w="3666"/>
      </w:tblGrid>
      <w:tr w:rsidR="00D0687B" w:rsidRPr="00724234" w:rsidTr="00724234">
        <w:trPr>
          <w:tblCellSpacing w:w="15" w:type="dxa"/>
        </w:trPr>
        <w:tc>
          <w:tcPr>
            <w:tcW w:w="0" w:type="auto"/>
            <w:hideMark/>
          </w:tcPr>
          <w:p w:rsidR="00724234" w:rsidRPr="00724234" w:rsidRDefault="00724234" w:rsidP="00724234">
            <w:pPr>
              <w:spacing w:after="0" w:line="240" w:lineRule="auto"/>
              <w:rPr>
                <w:rFonts w:ascii="Arial" w:eastAsia="Times New Roman" w:hAnsi="Arial" w:cs="Arial"/>
                <w:b/>
                <w:bCs/>
                <w:sz w:val="24"/>
                <w:szCs w:val="24"/>
              </w:rPr>
            </w:pPr>
            <w:r w:rsidRPr="00724234">
              <w:rPr>
                <w:rFonts w:ascii="Arial" w:eastAsia="Times New Roman" w:hAnsi="Arial" w:cs="Arial"/>
                <w:b/>
                <w:bCs/>
                <w:sz w:val="24"/>
                <w:szCs w:val="24"/>
              </w:rPr>
              <w:t xml:space="preserve">Collection Type </w:t>
            </w:r>
          </w:p>
        </w:tc>
        <w:tc>
          <w:tcPr>
            <w:tcW w:w="0" w:type="auto"/>
            <w:hideMark/>
          </w:tcPr>
          <w:p w:rsidR="00724234" w:rsidRPr="00724234" w:rsidRDefault="00724234" w:rsidP="00724234">
            <w:pPr>
              <w:spacing w:after="0" w:line="240" w:lineRule="auto"/>
              <w:rPr>
                <w:rFonts w:ascii="Arial" w:eastAsia="Times New Roman" w:hAnsi="Arial" w:cs="Arial"/>
                <w:b/>
                <w:bCs/>
                <w:sz w:val="24"/>
                <w:szCs w:val="24"/>
              </w:rPr>
            </w:pPr>
            <w:r w:rsidRPr="00724234">
              <w:rPr>
                <w:rFonts w:ascii="Arial" w:eastAsia="Times New Roman" w:hAnsi="Arial" w:cs="Arial"/>
                <w:b/>
                <w:bCs/>
                <w:sz w:val="24"/>
                <w:szCs w:val="24"/>
              </w:rPr>
              <w:t xml:space="preserve">Definition </w:t>
            </w:r>
          </w:p>
        </w:tc>
        <w:tc>
          <w:tcPr>
            <w:tcW w:w="0" w:type="auto"/>
            <w:hideMark/>
          </w:tcPr>
          <w:p w:rsidR="00724234" w:rsidRPr="00724234" w:rsidRDefault="00724234" w:rsidP="00724234">
            <w:pPr>
              <w:spacing w:after="0" w:line="240" w:lineRule="auto"/>
              <w:rPr>
                <w:rFonts w:ascii="Arial" w:eastAsia="Times New Roman" w:hAnsi="Arial" w:cs="Arial"/>
                <w:b/>
                <w:bCs/>
                <w:sz w:val="24"/>
                <w:szCs w:val="24"/>
              </w:rPr>
            </w:pPr>
            <w:r w:rsidRPr="00724234">
              <w:rPr>
                <w:rFonts w:ascii="Arial" w:eastAsia="Times New Roman" w:hAnsi="Arial" w:cs="Arial"/>
                <w:b/>
                <w:bCs/>
                <w:sz w:val="24"/>
                <w:szCs w:val="24"/>
              </w:rPr>
              <w:t xml:space="preserve">Relationship to other collections </w:t>
            </w:r>
          </w:p>
        </w:tc>
        <w:tc>
          <w:tcPr>
            <w:tcW w:w="0" w:type="auto"/>
            <w:hideMark/>
          </w:tcPr>
          <w:p w:rsidR="00724234" w:rsidRPr="00724234" w:rsidRDefault="00724234" w:rsidP="00724234">
            <w:pPr>
              <w:spacing w:after="0" w:line="240" w:lineRule="auto"/>
              <w:rPr>
                <w:rFonts w:ascii="Arial" w:eastAsia="Times New Roman" w:hAnsi="Arial" w:cs="Arial"/>
                <w:b/>
                <w:bCs/>
                <w:sz w:val="24"/>
                <w:szCs w:val="24"/>
              </w:rPr>
            </w:pPr>
            <w:r w:rsidRPr="00724234">
              <w:rPr>
                <w:rFonts w:ascii="Arial" w:eastAsia="Times New Roman" w:hAnsi="Arial" w:cs="Arial"/>
                <w:b/>
                <w:bCs/>
                <w:sz w:val="24"/>
                <w:szCs w:val="24"/>
              </w:rPr>
              <w:t xml:space="preserve">Permissible Creators </w:t>
            </w:r>
          </w:p>
        </w:tc>
      </w:tr>
      <w:tr w:rsidR="00D0687B" w:rsidRPr="00724234" w:rsidTr="00724234">
        <w:trPr>
          <w:tblCellSpacing w:w="15" w:type="dxa"/>
        </w:trPr>
        <w:tc>
          <w:tcPr>
            <w:tcW w:w="0" w:type="auto"/>
            <w:hideMark/>
          </w:tcPr>
          <w:p w:rsidR="00724234" w:rsidRPr="00724234" w:rsidRDefault="00724234" w:rsidP="00724234">
            <w:pPr>
              <w:spacing w:after="0" w:line="240" w:lineRule="auto"/>
              <w:rPr>
                <w:rFonts w:ascii="Arial" w:eastAsia="Times New Roman" w:hAnsi="Arial" w:cs="Arial"/>
                <w:sz w:val="20"/>
                <w:szCs w:val="20"/>
              </w:rPr>
            </w:pPr>
            <w:r w:rsidRPr="00724234">
              <w:rPr>
                <w:rFonts w:ascii="Arial" w:eastAsia="Times New Roman" w:hAnsi="Arial" w:cs="Arial"/>
                <w:sz w:val="20"/>
                <w:szCs w:val="20"/>
              </w:rPr>
              <w:t xml:space="preserve">Provenance collection </w:t>
            </w:r>
          </w:p>
        </w:tc>
        <w:tc>
          <w:tcPr>
            <w:tcW w:w="0" w:type="auto"/>
            <w:hideMark/>
          </w:tcPr>
          <w:p w:rsidR="00961138" w:rsidRDefault="00724234" w:rsidP="00961138">
            <w:pPr>
              <w:spacing w:after="240" w:line="240" w:lineRule="auto"/>
              <w:rPr>
                <w:rFonts w:ascii="Arial" w:eastAsia="Times New Roman" w:hAnsi="Arial" w:cs="Arial"/>
                <w:sz w:val="20"/>
                <w:szCs w:val="20"/>
              </w:rPr>
            </w:pPr>
            <w:r w:rsidRPr="00724234">
              <w:rPr>
                <w:rFonts w:ascii="Arial" w:eastAsia="Times New Roman" w:hAnsi="Arial" w:cs="Arial"/>
                <w:sz w:val="20"/>
                <w:szCs w:val="20"/>
              </w:rPr>
              <w:t xml:space="preserve">A provenance collection is an aggregation of materials in which each object </w:t>
            </w:r>
            <w:r w:rsidR="00961138">
              <w:rPr>
                <w:rFonts w:ascii="Arial" w:eastAsia="Times New Roman" w:hAnsi="Arial" w:cs="Arial"/>
                <w:sz w:val="20"/>
                <w:szCs w:val="20"/>
              </w:rPr>
              <w:t>derives from the same source</w:t>
            </w:r>
            <w:r w:rsidRPr="00724234">
              <w:rPr>
                <w:rFonts w:ascii="Arial" w:eastAsia="Times New Roman" w:hAnsi="Arial" w:cs="Arial"/>
                <w:sz w:val="20"/>
                <w:szCs w:val="20"/>
              </w:rPr>
              <w:t>.</w:t>
            </w:r>
            <w:r w:rsidR="00AB3DBC">
              <w:rPr>
                <w:rFonts w:ascii="Arial" w:eastAsia="Times New Roman" w:hAnsi="Arial" w:cs="Arial"/>
                <w:sz w:val="20"/>
                <w:szCs w:val="20"/>
              </w:rPr>
              <w:t xml:space="preserve"> (With archival collections “source” can refer to origin, creator, </w:t>
            </w:r>
            <w:r w:rsidR="00BD7DA5">
              <w:rPr>
                <w:rFonts w:ascii="Arial" w:eastAsia="Times New Roman" w:hAnsi="Arial" w:cs="Arial"/>
                <w:sz w:val="20"/>
                <w:szCs w:val="20"/>
              </w:rPr>
              <w:t>former owner</w:t>
            </w:r>
            <w:r w:rsidR="00AB3DBC">
              <w:rPr>
                <w:rFonts w:ascii="Arial" w:eastAsia="Times New Roman" w:hAnsi="Arial" w:cs="Arial"/>
                <w:sz w:val="20"/>
                <w:szCs w:val="20"/>
              </w:rPr>
              <w:t>, etc.)</w:t>
            </w:r>
            <w:r w:rsidRPr="00724234">
              <w:rPr>
                <w:rFonts w:ascii="Arial" w:eastAsia="Times New Roman" w:hAnsi="Arial" w:cs="Arial"/>
                <w:sz w:val="20"/>
                <w:szCs w:val="20"/>
              </w:rPr>
              <w:t xml:space="preserve">  The Chancellor's incoming correspondence files </w:t>
            </w:r>
            <w:r w:rsidR="00961138">
              <w:rPr>
                <w:rFonts w:ascii="Arial" w:eastAsia="Times New Roman" w:hAnsi="Arial" w:cs="Arial"/>
                <w:sz w:val="20"/>
                <w:szCs w:val="20"/>
              </w:rPr>
              <w:t>are an example</w:t>
            </w:r>
            <w:r w:rsidRPr="00724234">
              <w:rPr>
                <w:rFonts w:ascii="Arial" w:eastAsia="Times New Roman" w:hAnsi="Arial" w:cs="Arial"/>
                <w:sz w:val="20"/>
                <w:szCs w:val="20"/>
              </w:rPr>
              <w:t xml:space="preserve"> of an aggregation of </w:t>
            </w:r>
            <w:r w:rsidR="00961138">
              <w:rPr>
                <w:rFonts w:ascii="Arial" w:eastAsia="Times New Roman" w:hAnsi="Arial" w:cs="Arial"/>
                <w:sz w:val="20"/>
                <w:szCs w:val="20"/>
              </w:rPr>
              <w:t>items</w:t>
            </w:r>
            <w:r w:rsidRPr="00724234">
              <w:rPr>
                <w:rFonts w:ascii="Arial" w:eastAsia="Times New Roman" w:hAnsi="Arial" w:cs="Arial"/>
                <w:sz w:val="20"/>
                <w:szCs w:val="20"/>
              </w:rPr>
              <w:t xml:space="preserve"> having the same provenance.  </w:t>
            </w:r>
            <w:r w:rsidR="00AB3DBC">
              <w:rPr>
                <w:rFonts w:ascii="Arial" w:eastAsia="Times New Roman" w:hAnsi="Arial" w:cs="Arial"/>
                <w:sz w:val="20"/>
                <w:szCs w:val="20"/>
              </w:rPr>
              <w:t>The digitized</w:t>
            </w:r>
            <w:r w:rsidRPr="00724234">
              <w:rPr>
                <w:rFonts w:ascii="Arial" w:eastAsia="Times New Roman" w:hAnsi="Arial" w:cs="Arial"/>
                <w:sz w:val="20"/>
                <w:szCs w:val="20"/>
              </w:rPr>
              <w:t xml:space="preserve"> images </w:t>
            </w:r>
            <w:r w:rsidR="00AB3DBC">
              <w:rPr>
                <w:rFonts w:ascii="Arial" w:eastAsia="Times New Roman" w:hAnsi="Arial" w:cs="Arial"/>
                <w:sz w:val="20"/>
                <w:szCs w:val="20"/>
              </w:rPr>
              <w:t>from</w:t>
            </w:r>
            <w:r w:rsidR="00AB3DBC" w:rsidRPr="00724234">
              <w:rPr>
                <w:rFonts w:ascii="Arial" w:eastAsia="Times New Roman" w:hAnsi="Arial" w:cs="Arial"/>
                <w:sz w:val="20"/>
                <w:szCs w:val="20"/>
              </w:rPr>
              <w:t xml:space="preserve"> </w:t>
            </w:r>
            <w:r w:rsidRPr="00724234">
              <w:rPr>
                <w:rFonts w:ascii="Arial" w:eastAsia="Times New Roman" w:hAnsi="Arial" w:cs="Arial"/>
                <w:sz w:val="20"/>
                <w:szCs w:val="20"/>
              </w:rPr>
              <w:t xml:space="preserve">the Roger </w:t>
            </w:r>
            <w:proofErr w:type="spellStart"/>
            <w:r w:rsidRPr="00724234">
              <w:rPr>
                <w:rFonts w:ascii="Arial" w:eastAsia="Times New Roman" w:hAnsi="Arial" w:cs="Arial"/>
                <w:sz w:val="20"/>
                <w:szCs w:val="20"/>
              </w:rPr>
              <w:t>Keesing</w:t>
            </w:r>
            <w:proofErr w:type="spellEnd"/>
            <w:r w:rsidRPr="00724234">
              <w:rPr>
                <w:rFonts w:ascii="Arial" w:eastAsia="Times New Roman" w:hAnsi="Arial" w:cs="Arial"/>
                <w:sz w:val="20"/>
                <w:szCs w:val="20"/>
              </w:rPr>
              <w:t xml:space="preserve"> Papers </w:t>
            </w:r>
            <w:r w:rsidR="00961138">
              <w:rPr>
                <w:rFonts w:ascii="Arial" w:eastAsia="Times New Roman" w:hAnsi="Arial" w:cs="Arial"/>
                <w:sz w:val="20"/>
                <w:szCs w:val="20"/>
              </w:rPr>
              <w:t xml:space="preserve">also </w:t>
            </w:r>
            <w:r w:rsidR="00BD7DA5">
              <w:rPr>
                <w:rFonts w:ascii="Arial" w:eastAsia="Times New Roman" w:hAnsi="Arial" w:cs="Arial"/>
                <w:sz w:val="20"/>
                <w:szCs w:val="20"/>
              </w:rPr>
              <w:t>share the same provenance.</w:t>
            </w:r>
            <w:r w:rsidR="00961138">
              <w:rPr>
                <w:rFonts w:ascii="Arial" w:eastAsia="Times New Roman" w:hAnsi="Arial" w:cs="Arial"/>
                <w:sz w:val="20"/>
                <w:szCs w:val="20"/>
              </w:rPr>
              <w:t xml:space="preserve">  </w:t>
            </w:r>
          </w:p>
          <w:p w:rsidR="00961138" w:rsidRDefault="00961138" w:rsidP="00961138">
            <w:pPr>
              <w:spacing w:after="240" w:line="240" w:lineRule="auto"/>
              <w:rPr>
                <w:rFonts w:ascii="Arial" w:eastAsia="Times New Roman" w:hAnsi="Arial" w:cs="Arial"/>
                <w:sz w:val="20"/>
                <w:szCs w:val="20"/>
              </w:rPr>
            </w:pPr>
            <w:r>
              <w:rPr>
                <w:rFonts w:ascii="Arial" w:eastAsia="Times New Roman" w:hAnsi="Arial" w:cs="Arial"/>
                <w:sz w:val="20"/>
                <w:szCs w:val="20"/>
              </w:rPr>
              <w:t xml:space="preserve">Items having the same </w:t>
            </w:r>
            <w:r w:rsidR="00311201">
              <w:rPr>
                <w:rFonts w:ascii="Arial" w:eastAsia="Times New Roman" w:hAnsi="Arial" w:cs="Arial"/>
                <w:sz w:val="20"/>
                <w:szCs w:val="20"/>
              </w:rPr>
              <w:t xml:space="preserve">provenance </w:t>
            </w:r>
            <w:r>
              <w:rPr>
                <w:rFonts w:ascii="Arial" w:eastAsia="Times New Roman" w:hAnsi="Arial" w:cs="Arial"/>
                <w:sz w:val="20"/>
                <w:szCs w:val="20"/>
              </w:rPr>
              <w:t xml:space="preserve">need to be kept together as a group, as </w:t>
            </w:r>
            <w:r w:rsidR="00311201">
              <w:rPr>
                <w:rFonts w:ascii="Arial" w:eastAsia="Times New Roman" w:hAnsi="Arial" w:cs="Arial"/>
                <w:sz w:val="20"/>
                <w:szCs w:val="20"/>
              </w:rPr>
              <w:t xml:space="preserve">individual items gain meaning from their </w:t>
            </w:r>
            <w:r>
              <w:rPr>
                <w:rFonts w:ascii="Arial" w:eastAsia="Times New Roman" w:hAnsi="Arial" w:cs="Arial"/>
                <w:sz w:val="20"/>
                <w:szCs w:val="20"/>
              </w:rPr>
              <w:t xml:space="preserve">association to the </w:t>
            </w:r>
            <w:r w:rsidR="00311201">
              <w:rPr>
                <w:rFonts w:ascii="Arial" w:eastAsia="Times New Roman" w:hAnsi="Arial" w:cs="Arial"/>
                <w:sz w:val="20"/>
                <w:szCs w:val="20"/>
              </w:rPr>
              <w:t>materials with</w:t>
            </w:r>
            <w:r>
              <w:rPr>
                <w:rFonts w:ascii="Arial" w:eastAsia="Times New Roman" w:hAnsi="Arial" w:cs="Arial"/>
                <w:sz w:val="20"/>
                <w:szCs w:val="20"/>
              </w:rPr>
              <w:t xml:space="preserve"> which </w:t>
            </w:r>
            <w:r w:rsidR="00311201">
              <w:rPr>
                <w:rFonts w:ascii="Arial" w:eastAsia="Times New Roman" w:hAnsi="Arial" w:cs="Arial"/>
                <w:sz w:val="20"/>
                <w:szCs w:val="20"/>
              </w:rPr>
              <w:t>they were</w:t>
            </w:r>
            <w:r>
              <w:rPr>
                <w:rFonts w:ascii="Arial" w:eastAsia="Times New Roman" w:hAnsi="Arial" w:cs="Arial"/>
                <w:sz w:val="20"/>
                <w:szCs w:val="20"/>
              </w:rPr>
              <w:t xml:space="preserve"> created</w:t>
            </w:r>
            <w:r w:rsidR="00311201">
              <w:rPr>
                <w:rFonts w:ascii="Arial" w:eastAsia="Times New Roman" w:hAnsi="Arial" w:cs="Arial"/>
                <w:sz w:val="20"/>
                <w:szCs w:val="20"/>
              </w:rPr>
              <w:t>.</w:t>
            </w:r>
            <w:r w:rsidR="00F52B3E">
              <w:rPr>
                <w:rFonts w:ascii="Arial" w:eastAsia="Times New Roman" w:hAnsi="Arial" w:cs="Arial"/>
                <w:sz w:val="20"/>
                <w:szCs w:val="20"/>
              </w:rPr>
              <w:t xml:space="preserve"> </w:t>
            </w:r>
            <w:r w:rsidR="00311201">
              <w:rPr>
                <w:rFonts w:ascii="Arial" w:eastAsia="Times New Roman" w:hAnsi="Arial" w:cs="Arial"/>
                <w:sz w:val="20"/>
                <w:szCs w:val="20"/>
              </w:rPr>
              <w:t>Also</w:t>
            </w:r>
            <w:r>
              <w:rPr>
                <w:rFonts w:ascii="Arial" w:eastAsia="Times New Roman" w:hAnsi="Arial" w:cs="Arial"/>
                <w:sz w:val="20"/>
                <w:szCs w:val="20"/>
              </w:rPr>
              <w:t xml:space="preserve">, the </w:t>
            </w:r>
            <w:r w:rsidR="00311201">
              <w:rPr>
                <w:rFonts w:ascii="Arial" w:eastAsia="Times New Roman" w:hAnsi="Arial" w:cs="Arial"/>
                <w:sz w:val="20"/>
                <w:szCs w:val="20"/>
              </w:rPr>
              <w:t xml:space="preserve">collection </w:t>
            </w:r>
            <w:r>
              <w:rPr>
                <w:rFonts w:ascii="Arial" w:eastAsia="Times New Roman" w:hAnsi="Arial" w:cs="Arial"/>
                <w:sz w:val="20"/>
                <w:szCs w:val="20"/>
              </w:rPr>
              <w:t xml:space="preserve">of items as a group sheds light on the source.  </w:t>
            </w:r>
            <w:r w:rsidR="00724234" w:rsidRPr="00724234">
              <w:rPr>
                <w:rFonts w:ascii="Arial" w:eastAsia="Times New Roman" w:hAnsi="Arial" w:cs="Arial"/>
                <w:sz w:val="20"/>
                <w:szCs w:val="20"/>
              </w:rPr>
              <w:t xml:space="preserve">  </w:t>
            </w:r>
          </w:p>
          <w:p w:rsidR="00D0687B" w:rsidRDefault="00961138" w:rsidP="00961138">
            <w:pPr>
              <w:spacing w:after="240" w:line="240" w:lineRule="auto"/>
              <w:rPr>
                <w:rFonts w:ascii="Arial" w:eastAsia="Times New Roman" w:hAnsi="Arial" w:cs="Arial"/>
                <w:sz w:val="20"/>
                <w:szCs w:val="20"/>
              </w:rPr>
            </w:pPr>
            <w:r>
              <w:rPr>
                <w:rFonts w:ascii="Arial" w:eastAsia="Times New Roman" w:hAnsi="Arial" w:cs="Arial"/>
                <w:sz w:val="20"/>
                <w:szCs w:val="20"/>
              </w:rPr>
              <w:t>Provenance collections may be subdivided into sub-parts.  For example the Chancellor’s Correspondence could be subdivided into Inco</w:t>
            </w:r>
            <w:r w:rsidR="00D0687B">
              <w:rPr>
                <w:rFonts w:ascii="Arial" w:eastAsia="Times New Roman" w:hAnsi="Arial" w:cs="Arial"/>
                <w:sz w:val="20"/>
                <w:szCs w:val="20"/>
              </w:rPr>
              <w:t xml:space="preserve">ming and Outgoing Correspondence.  </w:t>
            </w:r>
          </w:p>
          <w:p w:rsidR="00724234" w:rsidRPr="00724234" w:rsidRDefault="00D0687B" w:rsidP="00961138">
            <w:pPr>
              <w:spacing w:after="240" w:line="240" w:lineRule="auto"/>
              <w:rPr>
                <w:rFonts w:ascii="Arial" w:eastAsia="Times New Roman" w:hAnsi="Arial" w:cs="Arial"/>
                <w:sz w:val="20"/>
                <w:szCs w:val="20"/>
              </w:rPr>
            </w:pPr>
            <w:r>
              <w:rPr>
                <w:rFonts w:ascii="Arial" w:eastAsia="Times New Roman" w:hAnsi="Arial" w:cs="Arial"/>
                <w:sz w:val="20"/>
                <w:szCs w:val="20"/>
              </w:rPr>
              <w:t xml:space="preserve">Provenance collections may not, however, include or be divided by items or parts that do not share the same provenance.  </w:t>
            </w:r>
          </w:p>
        </w:tc>
        <w:tc>
          <w:tcPr>
            <w:tcW w:w="0" w:type="auto"/>
            <w:hideMark/>
          </w:tcPr>
          <w:p w:rsidR="00724234" w:rsidRPr="00724234" w:rsidRDefault="00724234" w:rsidP="00724234">
            <w:pPr>
              <w:spacing w:after="0" w:line="240" w:lineRule="auto"/>
              <w:rPr>
                <w:rFonts w:ascii="Arial" w:eastAsia="Times New Roman" w:hAnsi="Arial" w:cs="Arial"/>
                <w:sz w:val="20"/>
                <w:szCs w:val="20"/>
              </w:rPr>
            </w:pPr>
            <w:r w:rsidRPr="00724234">
              <w:rPr>
                <w:rFonts w:ascii="Arial" w:eastAsia="Times New Roman" w:hAnsi="Arial" w:cs="Arial"/>
                <w:sz w:val="20"/>
                <w:szCs w:val="20"/>
              </w:rPr>
              <w:t>May include provenance collection sub-parts</w:t>
            </w:r>
            <w:r w:rsidRPr="00724234">
              <w:rPr>
                <w:rFonts w:ascii="Arial" w:eastAsia="Times New Roman" w:hAnsi="Arial" w:cs="Arial"/>
                <w:sz w:val="20"/>
                <w:szCs w:val="20"/>
              </w:rPr>
              <w:br/>
            </w:r>
            <w:r w:rsidRPr="00724234">
              <w:rPr>
                <w:rFonts w:ascii="Arial" w:eastAsia="Times New Roman" w:hAnsi="Arial" w:cs="Arial"/>
                <w:sz w:val="20"/>
                <w:szCs w:val="20"/>
              </w:rPr>
              <w:br/>
              <w:t xml:space="preserve">May be included in </w:t>
            </w:r>
            <w:r w:rsidR="00BD7DA5">
              <w:rPr>
                <w:rFonts w:ascii="Arial" w:eastAsia="Times New Roman" w:hAnsi="Arial" w:cs="Arial"/>
                <w:sz w:val="20"/>
                <w:szCs w:val="20"/>
              </w:rPr>
              <w:t xml:space="preserve">library </w:t>
            </w:r>
            <w:r w:rsidRPr="00724234">
              <w:rPr>
                <w:rFonts w:ascii="Arial" w:eastAsia="Times New Roman" w:hAnsi="Arial" w:cs="Arial"/>
                <w:sz w:val="20"/>
                <w:szCs w:val="20"/>
              </w:rPr>
              <w:t xml:space="preserve">assembled collections </w:t>
            </w:r>
            <w:r w:rsidRPr="00724234">
              <w:rPr>
                <w:rFonts w:ascii="Arial" w:eastAsia="Times New Roman" w:hAnsi="Arial" w:cs="Arial"/>
                <w:sz w:val="20"/>
                <w:szCs w:val="20"/>
              </w:rPr>
              <w:br/>
            </w:r>
            <w:r w:rsidRPr="00724234">
              <w:rPr>
                <w:rFonts w:ascii="Arial" w:eastAsia="Times New Roman" w:hAnsi="Arial" w:cs="Arial"/>
                <w:sz w:val="20"/>
                <w:szCs w:val="20"/>
              </w:rPr>
              <w:br/>
              <w:t xml:space="preserve">May not include other provenance collections </w:t>
            </w:r>
            <w:r w:rsidRPr="00724234">
              <w:rPr>
                <w:rFonts w:ascii="Arial" w:eastAsia="Times New Roman" w:hAnsi="Arial" w:cs="Arial"/>
                <w:sz w:val="20"/>
                <w:szCs w:val="20"/>
              </w:rPr>
              <w:br/>
            </w:r>
            <w:r w:rsidRPr="00724234">
              <w:rPr>
                <w:rFonts w:ascii="Arial" w:eastAsia="Times New Roman" w:hAnsi="Arial" w:cs="Arial"/>
                <w:sz w:val="20"/>
                <w:szCs w:val="20"/>
              </w:rPr>
              <w:br/>
              <w:t xml:space="preserve">May not include assembled collections </w:t>
            </w:r>
          </w:p>
        </w:tc>
        <w:tc>
          <w:tcPr>
            <w:tcW w:w="0" w:type="auto"/>
            <w:hideMark/>
          </w:tcPr>
          <w:p w:rsidR="00724234" w:rsidRDefault="00D0687B" w:rsidP="00D0687B">
            <w:pPr>
              <w:spacing w:after="0" w:line="240" w:lineRule="auto"/>
              <w:rPr>
                <w:rFonts w:ascii="Arial" w:eastAsia="Times New Roman" w:hAnsi="Arial" w:cs="Arial"/>
                <w:sz w:val="20"/>
                <w:szCs w:val="20"/>
              </w:rPr>
            </w:pPr>
            <w:r>
              <w:rPr>
                <w:rFonts w:ascii="Arial" w:eastAsia="Times New Roman" w:hAnsi="Arial" w:cs="Arial"/>
                <w:sz w:val="20"/>
                <w:szCs w:val="20"/>
              </w:rPr>
              <w:t xml:space="preserve">Provenance collections, and their creators, are </w:t>
            </w:r>
            <w:r w:rsidR="00724234" w:rsidRPr="00724234">
              <w:rPr>
                <w:rFonts w:ascii="Arial" w:eastAsia="Times New Roman" w:hAnsi="Arial" w:cs="Arial"/>
                <w:sz w:val="20"/>
                <w:szCs w:val="20"/>
              </w:rPr>
              <w:t xml:space="preserve">identified at the point of acquisition.  </w:t>
            </w:r>
          </w:p>
          <w:p w:rsidR="00D0687B" w:rsidRPr="00724234" w:rsidRDefault="00D0687B" w:rsidP="00D0687B">
            <w:pPr>
              <w:spacing w:after="0" w:line="240" w:lineRule="auto"/>
              <w:rPr>
                <w:rFonts w:ascii="Arial" w:eastAsia="Times New Roman" w:hAnsi="Arial" w:cs="Arial"/>
                <w:sz w:val="20"/>
                <w:szCs w:val="20"/>
              </w:rPr>
            </w:pPr>
          </w:p>
        </w:tc>
      </w:tr>
      <w:tr w:rsidR="00D0687B" w:rsidRPr="00724234" w:rsidTr="00724234">
        <w:trPr>
          <w:tblCellSpacing w:w="15" w:type="dxa"/>
        </w:trPr>
        <w:tc>
          <w:tcPr>
            <w:tcW w:w="0" w:type="auto"/>
            <w:hideMark/>
          </w:tcPr>
          <w:p w:rsidR="00724234" w:rsidRPr="00724234" w:rsidRDefault="00724234" w:rsidP="00724234">
            <w:pPr>
              <w:spacing w:after="0" w:line="240" w:lineRule="auto"/>
              <w:rPr>
                <w:rFonts w:ascii="Arial" w:eastAsia="Times New Roman" w:hAnsi="Arial" w:cs="Arial"/>
                <w:sz w:val="20"/>
                <w:szCs w:val="20"/>
              </w:rPr>
            </w:pPr>
            <w:r w:rsidRPr="00724234">
              <w:rPr>
                <w:rFonts w:ascii="Arial" w:eastAsia="Times New Roman" w:hAnsi="Arial" w:cs="Arial"/>
                <w:sz w:val="20"/>
                <w:szCs w:val="20"/>
              </w:rPr>
              <w:t> </w:t>
            </w:r>
          </w:p>
        </w:tc>
        <w:tc>
          <w:tcPr>
            <w:tcW w:w="0" w:type="auto"/>
            <w:hideMark/>
          </w:tcPr>
          <w:p w:rsidR="00724234" w:rsidRPr="00724234" w:rsidRDefault="00724234" w:rsidP="00724234">
            <w:pPr>
              <w:spacing w:after="0" w:line="240" w:lineRule="auto"/>
              <w:rPr>
                <w:rFonts w:ascii="Arial" w:eastAsia="Times New Roman" w:hAnsi="Arial" w:cs="Arial"/>
                <w:sz w:val="20"/>
                <w:szCs w:val="20"/>
              </w:rPr>
            </w:pPr>
            <w:r w:rsidRPr="00724234">
              <w:rPr>
                <w:rFonts w:ascii="Arial" w:eastAsia="Times New Roman" w:hAnsi="Arial" w:cs="Arial"/>
                <w:sz w:val="20"/>
                <w:szCs w:val="20"/>
              </w:rPr>
              <w:t> </w:t>
            </w:r>
          </w:p>
        </w:tc>
        <w:tc>
          <w:tcPr>
            <w:tcW w:w="0" w:type="auto"/>
            <w:hideMark/>
          </w:tcPr>
          <w:p w:rsidR="00724234" w:rsidRPr="00724234" w:rsidRDefault="00724234" w:rsidP="00724234">
            <w:pPr>
              <w:spacing w:after="0" w:line="240" w:lineRule="auto"/>
              <w:rPr>
                <w:rFonts w:ascii="Arial" w:eastAsia="Times New Roman" w:hAnsi="Arial" w:cs="Arial"/>
                <w:sz w:val="20"/>
                <w:szCs w:val="20"/>
              </w:rPr>
            </w:pPr>
            <w:r w:rsidRPr="00724234">
              <w:rPr>
                <w:rFonts w:ascii="Arial" w:eastAsia="Times New Roman" w:hAnsi="Arial" w:cs="Arial"/>
                <w:sz w:val="20"/>
                <w:szCs w:val="20"/>
              </w:rPr>
              <w:t> </w:t>
            </w:r>
          </w:p>
        </w:tc>
        <w:tc>
          <w:tcPr>
            <w:tcW w:w="0" w:type="auto"/>
            <w:hideMark/>
          </w:tcPr>
          <w:p w:rsidR="00724234" w:rsidRPr="00724234" w:rsidRDefault="00724234" w:rsidP="00724234">
            <w:pPr>
              <w:spacing w:after="0" w:line="240" w:lineRule="auto"/>
              <w:rPr>
                <w:rFonts w:ascii="Arial" w:eastAsia="Times New Roman" w:hAnsi="Arial" w:cs="Arial"/>
                <w:sz w:val="20"/>
                <w:szCs w:val="20"/>
              </w:rPr>
            </w:pPr>
            <w:r w:rsidRPr="00724234">
              <w:rPr>
                <w:rFonts w:ascii="Arial" w:eastAsia="Times New Roman" w:hAnsi="Arial" w:cs="Arial"/>
                <w:sz w:val="20"/>
                <w:szCs w:val="20"/>
              </w:rPr>
              <w:t> </w:t>
            </w:r>
          </w:p>
        </w:tc>
      </w:tr>
      <w:tr w:rsidR="00D0687B" w:rsidRPr="00724234" w:rsidTr="00724234">
        <w:trPr>
          <w:tblCellSpacing w:w="15" w:type="dxa"/>
        </w:trPr>
        <w:tc>
          <w:tcPr>
            <w:tcW w:w="0" w:type="auto"/>
            <w:hideMark/>
          </w:tcPr>
          <w:p w:rsidR="00724234" w:rsidRPr="00724234" w:rsidRDefault="00724234" w:rsidP="00724234">
            <w:pPr>
              <w:spacing w:after="0" w:line="240" w:lineRule="auto"/>
              <w:rPr>
                <w:rFonts w:ascii="Arial" w:eastAsia="Times New Roman" w:hAnsi="Arial" w:cs="Arial"/>
                <w:sz w:val="20"/>
                <w:szCs w:val="20"/>
              </w:rPr>
            </w:pPr>
            <w:r w:rsidRPr="00724234">
              <w:rPr>
                <w:rFonts w:ascii="Arial" w:eastAsia="Times New Roman" w:hAnsi="Arial" w:cs="Arial"/>
                <w:sz w:val="20"/>
                <w:szCs w:val="20"/>
              </w:rPr>
              <w:t xml:space="preserve">Provenance collection sub-part </w:t>
            </w:r>
          </w:p>
        </w:tc>
        <w:tc>
          <w:tcPr>
            <w:tcW w:w="0" w:type="auto"/>
            <w:hideMark/>
          </w:tcPr>
          <w:p w:rsidR="00724234" w:rsidRPr="00724234" w:rsidRDefault="00724234" w:rsidP="00724234">
            <w:pPr>
              <w:spacing w:after="0" w:line="240" w:lineRule="auto"/>
              <w:rPr>
                <w:rFonts w:ascii="Arial" w:eastAsia="Times New Roman" w:hAnsi="Arial" w:cs="Arial"/>
                <w:sz w:val="20"/>
                <w:szCs w:val="20"/>
              </w:rPr>
            </w:pPr>
            <w:r w:rsidRPr="00724234">
              <w:rPr>
                <w:rFonts w:ascii="Arial" w:eastAsia="Times New Roman" w:hAnsi="Arial" w:cs="Arial"/>
                <w:sz w:val="20"/>
                <w:szCs w:val="20"/>
              </w:rPr>
              <w:t xml:space="preserve">A sub-part of a provenance collection.  It too shares the same provenance as the parent collection, but as a sub-collection it may have a different title, date span, and description.  The UCSD News Releases are an example of a provenance collection sub-part, as it is part of the University Communications Public Relations materials.  </w:t>
            </w:r>
          </w:p>
        </w:tc>
        <w:tc>
          <w:tcPr>
            <w:tcW w:w="0" w:type="auto"/>
            <w:hideMark/>
          </w:tcPr>
          <w:p w:rsidR="00724234" w:rsidRPr="00724234" w:rsidRDefault="00724234" w:rsidP="00724234">
            <w:pPr>
              <w:spacing w:after="0" w:line="240" w:lineRule="auto"/>
              <w:rPr>
                <w:rFonts w:ascii="Arial" w:eastAsia="Times New Roman" w:hAnsi="Arial" w:cs="Arial"/>
                <w:sz w:val="20"/>
                <w:szCs w:val="20"/>
              </w:rPr>
            </w:pPr>
            <w:r w:rsidRPr="00724234">
              <w:rPr>
                <w:rFonts w:ascii="Arial" w:eastAsia="Times New Roman" w:hAnsi="Arial" w:cs="Arial"/>
                <w:sz w:val="20"/>
                <w:szCs w:val="20"/>
              </w:rPr>
              <w:t xml:space="preserve">Must be included in </w:t>
            </w:r>
            <w:r w:rsidR="00F52B3E">
              <w:rPr>
                <w:rFonts w:ascii="Arial" w:eastAsia="Times New Roman" w:hAnsi="Arial" w:cs="Arial"/>
                <w:sz w:val="20"/>
                <w:szCs w:val="20"/>
              </w:rPr>
              <w:t xml:space="preserve">a </w:t>
            </w:r>
            <w:r w:rsidRPr="00724234">
              <w:rPr>
                <w:rFonts w:ascii="Arial" w:eastAsia="Times New Roman" w:hAnsi="Arial" w:cs="Arial"/>
                <w:sz w:val="20"/>
                <w:szCs w:val="20"/>
              </w:rPr>
              <w:t xml:space="preserve">provenance collection </w:t>
            </w:r>
            <w:r w:rsidRPr="00724234">
              <w:rPr>
                <w:rFonts w:ascii="Arial" w:eastAsia="Times New Roman" w:hAnsi="Arial" w:cs="Arial"/>
                <w:sz w:val="20"/>
                <w:szCs w:val="20"/>
              </w:rPr>
              <w:br/>
            </w:r>
            <w:r w:rsidRPr="00724234">
              <w:rPr>
                <w:rFonts w:ascii="Arial" w:eastAsia="Times New Roman" w:hAnsi="Arial" w:cs="Arial"/>
                <w:sz w:val="20"/>
                <w:szCs w:val="20"/>
              </w:rPr>
              <w:br/>
              <w:t xml:space="preserve">May be included in assembled collection </w:t>
            </w:r>
            <w:r w:rsidRPr="00724234">
              <w:rPr>
                <w:rFonts w:ascii="Arial" w:eastAsia="Times New Roman" w:hAnsi="Arial" w:cs="Arial"/>
                <w:sz w:val="20"/>
                <w:szCs w:val="20"/>
              </w:rPr>
              <w:br/>
            </w:r>
            <w:r w:rsidRPr="00724234">
              <w:rPr>
                <w:rFonts w:ascii="Arial" w:eastAsia="Times New Roman" w:hAnsi="Arial" w:cs="Arial"/>
                <w:sz w:val="20"/>
                <w:szCs w:val="20"/>
              </w:rPr>
              <w:br/>
              <w:t xml:space="preserve">May not include any </w:t>
            </w:r>
            <w:r w:rsidRPr="00724234">
              <w:rPr>
                <w:rFonts w:ascii="Arial" w:eastAsia="Times New Roman" w:hAnsi="Arial" w:cs="Arial"/>
                <w:sz w:val="20"/>
                <w:szCs w:val="20"/>
              </w:rPr>
              <w:lastRenderedPageBreak/>
              <w:t>other collections</w:t>
            </w:r>
          </w:p>
        </w:tc>
        <w:tc>
          <w:tcPr>
            <w:tcW w:w="0" w:type="auto"/>
            <w:hideMark/>
          </w:tcPr>
          <w:p w:rsidR="00724234" w:rsidRPr="00724234" w:rsidRDefault="00724234" w:rsidP="00724234">
            <w:pPr>
              <w:spacing w:after="0" w:line="240" w:lineRule="auto"/>
              <w:rPr>
                <w:rFonts w:ascii="Arial" w:eastAsia="Times New Roman" w:hAnsi="Arial" w:cs="Arial"/>
                <w:sz w:val="20"/>
                <w:szCs w:val="20"/>
              </w:rPr>
            </w:pPr>
            <w:r w:rsidRPr="00724234">
              <w:rPr>
                <w:rFonts w:ascii="Arial" w:eastAsia="Times New Roman" w:hAnsi="Arial" w:cs="Arial"/>
                <w:sz w:val="20"/>
                <w:szCs w:val="20"/>
              </w:rPr>
              <w:lastRenderedPageBreak/>
              <w:t>Creators of provenance collection sub-parts are the same as the provenance collection</w:t>
            </w:r>
            <w:r w:rsidR="00AA16D5">
              <w:rPr>
                <w:rFonts w:ascii="Arial" w:eastAsia="Times New Roman" w:hAnsi="Arial" w:cs="Arial"/>
                <w:sz w:val="20"/>
                <w:szCs w:val="20"/>
              </w:rPr>
              <w:t xml:space="preserve"> and are also identified at the point of </w:t>
            </w:r>
            <w:r w:rsidR="00F52B3E">
              <w:rPr>
                <w:rFonts w:ascii="Arial" w:eastAsia="Times New Roman" w:hAnsi="Arial" w:cs="Arial"/>
                <w:sz w:val="20"/>
                <w:szCs w:val="20"/>
              </w:rPr>
              <w:t xml:space="preserve">acquisition. </w:t>
            </w:r>
            <w:r w:rsidRPr="00724234">
              <w:rPr>
                <w:rFonts w:ascii="Arial" w:eastAsia="Times New Roman" w:hAnsi="Arial" w:cs="Arial"/>
                <w:sz w:val="20"/>
                <w:szCs w:val="20"/>
              </w:rPr>
              <w:t xml:space="preserve">The creator for the UCSD News Releases is the University Communications office.  </w:t>
            </w:r>
          </w:p>
        </w:tc>
      </w:tr>
      <w:tr w:rsidR="00D0687B" w:rsidRPr="00724234" w:rsidTr="00724234">
        <w:trPr>
          <w:tblCellSpacing w:w="15" w:type="dxa"/>
        </w:trPr>
        <w:tc>
          <w:tcPr>
            <w:tcW w:w="0" w:type="auto"/>
            <w:hideMark/>
          </w:tcPr>
          <w:p w:rsidR="00724234" w:rsidRPr="00724234" w:rsidRDefault="00724234" w:rsidP="00724234">
            <w:pPr>
              <w:spacing w:after="0" w:line="240" w:lineRule="auto"/>
              <w:rPr>
                <w:rFonts w:ascii="Arial" w:eastAsia="Times New Roman" w:hAnsi="Arial" w:cs="Arial"/>
                <w:sz w:val="20"/>
                <w:szCs w:val="20"/>
              </w:rPr>
            </w:pPr>
            <w:r w:rsidRPr="00724234">
              <w:rPr>
                <w:rFonts w:ascii="Arial" w:eastAsia="Times New Roman" w:hAnsi="Arial" w:cs="Arial"/>
                <w:sz w:val="20"/>
                <w:szCs w:val="20"/>
              </w:rPr>
              <w:lastRenderedPageBreak/>
              <w:t> </w:t>
            </w:r>
          </w:p>
        </w:tc>
        <w:tc>
          <w:tcPr>
            <w:tcW w:w="0" w:type="auto"/>
            <w:hideMark/>
          </w:tcPr>
          <w:p w:rsidR="00724234" w:rsidRPr="00724234" w:rsidRDefault="00724234" w:rsidP="00724234">
            <w:pPr>
              <w:spacing w:after="0" w:line="240" w:lineRule="auto"/>
              <w:rPr>
                <w:rFonts w:ascii="Arial" w:eastAsia="Times New Roman" w:hAnsi="Arial" w:cs="Arial"/>
                <w:sz w:val="20"/>
                <w:szCs w:val="20"/>
              </w:rPr>
            </w:pPr>
            <w:r w:rsidRPr="00724234">
              <w:rPr>
                <w:rFonts w:ascii="Arial" w:eastAsia="Times New Roman" w:hAnsi="Arial" w:cs="Arial"/>
                <w:sz w:val="20"/>
                <w:szCs w:val="20"/>
              </w:rPr>
              <w:t> </w:t>
            </w:r>
          </w:p>
        </w:tc>
        <w:tc>
          <w:tcPr>
            <w:tcW w:w="0" w:type="auto"/>
            <w:hideMark/>
          </w:tcPr>
          <w:p w:rsidR="00724234" w:rsidRPr="00724234" w:rsidRDefault="00724234" w:rsidP="00724234">
            <w:pPr>
              <w:spacing w:after="0" w:line="240" w:lineRule="auto"/>
              <w:rPr>
                <w:rFonts w:ascii="Arial" w:eastAsia="Times New Roman" w:hAnsi="Arial" w:cs="Arial"/>
                <w:sz w:val="20"/>
                <w:szCs w:val="20"/>
              </w:rPr>
            </w:pPr>
            <w:r w:rsidRPr="00724234">
              <w:rPr>
                <w:rFonts w:ascii="Arial" w:eastAsia="Times New Roman" w:hAnsi="Arial" w:cs="Arial"/>
                <w:sz w:val="20"/>
                <w:szCs w:val="20"/>
              </w:rPr>
              <w:t> </w:t>
            </w:r>
          </w:p>
        </w:tc>
        <w:tc>
          <w:tcPr>
            <w:tcW w:w="0" w:type="auto"/>
            <w:hideMark/>
          </w:tcPr>
          <w:p w:rsidR="00724234" w:rsidRPr="00724234" w:rsidRDefault="00724234" w:rsidP="00724234">
            <w:pPr>
              <w:spacing w:after="0" w:line="240" w:lineRule="auto"/>
              <w:rPr>
                <w:rFonts w:ascii="Arial" w:eastAsia="Times New Roman" w:hAnsi="Arial" w:cs="Arial"/>
                <w:sz w:val="20"/>
                <w:szCs w:val="20"/>
              </w:rPr>
            </w:pPr>
            <w:r w:rsidRPr="00724234">
              <w:rPr>
                <w:rFonts w:ascii="Arial" w:eastAsia="Times New Roman" w:hAnsi="Arial" w:cs="Arial"/>
                <w:sz w:val="20"/>
                <w:szCs w:val="20"/>
              </w:rPr>
              <w:t> </w:t>
            </w:r>
          </w:p>
        </w:tc>
      </w:tr>
      <w:tr w:rsidR="00D0687B" w:rsidRPr="00724234" w:rsidTr="00724234">
        <w:trPr>
          <w:tblCellSpacing w:w="15" w:type="dxa"/>
        </w:trPr>
        <w:tc>
          <w:tcPr>
            <w:tcW w:w="0" w:type="auto"/>
            <w:hideMark/>
          </w:tcPr>
          <w:p w:rsidR="00724234" w:rsidRPr="00724234" w:rsidRDefault="00724234" w:rsidP="00724234">
            <w:pPr>
              <w:spacing w:after="0" w:line="240" w:lineRule="auto"/>
              <w:rPr>
                <w:rFonts w:ascii="Arial" w:eastAsia="Times New Roman" w:hAnsi="Arial" w:cs="Arial"/>
                <w:sz w:val="20"/>
                <w:szCs w:val="20"/>
              </w:rPr>
            </w:pPr>
            <w:r w:rsidRPr="00724234">
              <w:rPr>
                <w:rFonts w:ascii="Arial" w:eastAsia="Times New Roman" w:hAnsi="Arial" w:cs="Arial"/>
                <w:sz w:val="20"/>
                <w:szCs w:val="20"/>
              </w:rPr>
              <w:t xml:space="preserve">Library assembled collection </w:t>
            </w:r>
          </w:p>
        </w:tc>
        <w:tc>
          <w:tcPr>
            <w:tcW w:w="0" w:type="auto"/>
            <w:hideMark/>
          </w:tcPr>
          <w:p w:rsidR="00D570FA" w:rsidRDefault="00724234" w:rsidP="00003979">
            <w:pPr>
              <w:spacing w:after="0" w:line="240" w:lineRule="auto"/>
              <w:rPr>
                <w:rFonts w:ascii="Arial" w:eastAsia="Times New Roman" w:hAnsi="Arial" w:cs="Arial"/>
                <w:sz w:val="20"/>
                <w:szCs w:val="20"/>
              </w:rPr>
            </w:pPr>
            <w:r w:rsidRPr="00724234">
              <w:rPr>
                <w:rFonts w:ascii="Arial" w:eastAsia="Times New Roman" w:hAnsi="Arial" w:cs="Arial"/>
                <w:sz w:val="20"/>
                <w:szCs w:val="20"/>
              </w:rPr>
              <w:t>An aggregation constructed by DLP managers or curators</w:t>
            </w:r>
            <w:r w:rsidR="008E4CD8">
              <w:rPr>
                <w:rFonts w:ascii="Arial" w:eastAsia="Times New Roman" w:hAnsi="Arial" w:cs="Arial"/>
                <w:sz w:val="20"/>
                <w:szCs w:val="20"/>
              </w:rPr>
              <w:t xml:space="preserve"> from collections and items already registered in the DAMS</w:t>
            </w:r>
            <w:r w:rsidRPr="00724234">
              <w:rPr>
                <w:rFonts w:ascii="Arial" w:eastAsia="Times New Roman" w:hAnsi="Arial" w:cs="Arial"/>
                <w:sz w:val="20"/>
                <w:szCs w:val="20"/>
              </w:rPr>
              <w:t xml:space="preserve">.  The aggregation may be composed of collections and </w:t>
            </w:r>
            <w:r w:rsidR="008E4CD8">
              <w:rPr>
                <w:rFonts w:ascii="Arial" w:eastAsia="Times New Roman" w:hAnsi="Arial" w:cs="Arial"/>
                <w:sz w:val="20"/>
                <w:szCs w:val="20"/>
              </w:rPr>
              <w:t xml:space="preserve">also of discrete </w:t>
            </w:r>
            <w:r w:rsidRPr="00724234">
              <w:rPr>
                <w:rFonts w:ascii="Arial" w:eastAsia="Times New Roman" w:hAnsi="Arial" w:cs="Arial"/>
                <w:sz w:val="20"/>
                <w:szCs w:val="20"/>
              </w:rPr>
              <w:t xml:space="preserve">objects that </w:t>
            </w:r>
            <w:r w:rsidR="00F52B3E">
              <w:rPr>
                <w:rFonts w:ascii="Arial" w:eastAsia="Times New Roman" w:hAnsi="Arial" w:cs="Arial"/>
                <w:sz w:val="20"/>
                <w:szCs w:val="20"/>
              </w:rPr>
              <w:t xml:space="preserve">may or may </w:t>
            </w:r>
            <w:r w:rsidRPr="00724234">
              <w:rPr>
                <w:rFonts w:ascii="Arial" w:eastAsia="Times New Roman" w:hAnsi="Arial" w:cs="Arial"/>
                <w:sz w:val="20"/>
                <w:szCs w:val="20"/>
              </w:rPr>
              <w:t>not have a</w:t>
            </w:r>
            <w:r w:rsidR="00F52B3E">
              <w:rPr>
                <w:rFonts w:ascii="Arial" w:eastAsia="Times New Roman" w:hAnsi="Arial" w:cs="Arial"/>
                <w:sz w:val="20"/>
                <w:szCs w:val="20"/>
              </w:rPr>
              <w:t xml:space="preserve"> </w:t>
            </w:r>
            <w:r w:rsidRPr="00724234">
              <w:rPr>
                <w:rFonts w:ascii="Arial" w:eastAsia="Times New Roman" w:hAnsi="Arial" w:cs="Arial"/>
                <w:sz w:val="20"/>
                <w:szCs w:val="20"/>
              </w:rPr>
              <w:t xml:space="preserve">collection context.  The aggregation is typically created to establish a relationship among collections and objects that </w:t>
            </w:r>
            <w:r w:rsidR="00AA16D5">
              <w:rPr>
                <w:rFonts w:ascii="Arial" w:eastAsia="Times New Roman" w:hAnsi="Arial" w:cs="Arial"/>
                <w:sz w:val="20"/>
                <w:szCs w:val="20"/>
              </w:rPr>
              <w:t>have related material, themes or subjects but do not share provenance.</w:t>
            </w:r>
          </w:p>
          <w:p w:rsidR="00724234" w:rsidRPr="00724234" w:rsidRDefault="00724234" w:rsidP="00003979">
            <w:pPr>
              <w:spacing w:after="0" w:line="240" w:lineRule="auto"/>
              <w:rPr>
                <w:rFonts w:ascii="Arial" w:eastAsia="Times New Roman" w:hAnsi="Arial" w:cs="Arial"/>
                <w:sz w:val="20"/>
                <w:szCs w:val="20"/>
              </w:rPr>
            </w:pPr>
            <w:r w:rsidRPr="00724234">
              <w:rPr>
                <w:rFonts w:ascii="Arial" w:eastAsia="Times New Roman" w:hAnsi="Arial" w:cs="Arial"/>
                <w:sz w:val="20"/>
                <w:szCs w:val="20"/>
              </w:rPr>
              <w:br/>
              <w:t>In the past these assembled collections have been called "</w:t>
            </w:r>
            <w:proofErr w:type="spellStart"/>
            <w:r w:rsidRPr="00724234">
              <w:rPr>
                <w:rFonts w:ascii="Arial" w:eastAsia="Times New Roman" w:hAnsi="Arial" w:cs="Arial"/>
                <w:sz w:val="20"/>
                <w:szCs w:val="20"/>
              </w:rPr>
              <w:t>metacollections</w:t>
            </w:r>
            <w:proofErr w:type="spellEnd"/>
            <w:r w:rsidRPr="00724234">
              <w:rPr>
                <w:rFonts w:ascii="Arial" w:eastAsia="Times New Roman" w:hAnsi="Arial" w:cs="Arial"/>
                <w:sz w:val="20"/>
                <w:szCs w:val="20"/>
              </w:rPr>
              <w:t>" and "</w:t>
            </w:r>
            <w:proofErr w:type="spellStart"/>
            <w:r w:rsidRPr="00724234">
              <w:rPr>
                <w:rFonts w:ascii="Arial" w:eastAsia="Times New Roman" w:hAnsi="Arial" w:cs="Arial"/>
                <w:sz w:val="20"/>
                <w:szCs w:val="20"/>
              </w:rPr>
              <w:t>supercollections</w:t>
            </w:r>
            <w:proofErr w:type="spellEnd"/>
            <w:r w:rsidR="00AA16D5">
              <w:rPr>
                <w:rFonts w:ascii="Arial" w:eastAsia="Times New Roman" w:hAnsi="Arial" w:cs="Arial"/>
                <w:sz w:val="20"/>
                <w:szCs w:val="20"/>
              </w:rPr>
              <w:t>.</w:t>
            </w:r>
            <w:r w:rsidRPr="00724234">
              <w:rPr>
                <w:rFonts w:ascii="Arial" w:eastAsia="Times New Roman" w:hAnsi="Arial" w:cs="Arial"/>
                <w:sz w:val="20"/>
                <w:szCs w:val="20"/>
              </w:rPr>
              <w:t>"  Instances of them include "The Archive for New Poetry," "Twentieth-Century Science and Public Policy," and "Baja California Collection"</w:t>
            </w:r>
            <w:r w:rsidR="00AA16D5">
              <w:rPr>
                <w:rFonts w:ascii="Arial" w:eastAsia="Times New Roman" w:hAnsi="Arial" w:cs="Arial"/>
                <w:sz w:val="20"/>
                <w:szCs w:val="20"/>
              </w:rPr>
              <w:t xml:space="preserve"> </w:t>
            </w:r>
            <w:r w:rsidRPr="00724234">
              <w:rPr>
                <w:rFonts w:ascii="Arial" w:eastAsia="Times New Roman" w:hAnsi="Arial" w:cs="Arial"/>
                <w:sz w:val="20"/>
                <w:szCs w:val="20"/>
              </w:rPr>
              <w:t>--</w:t>
            </w:r>
            <w:r w:rsidR="00AA16D5">
              <w:rPr>
                <w:rFonts w:ascii="Arial" w:eastAsia="Times New Roman" w:hAnsi="Arial" w:cs="Arial"/>
                <w:sz w:val="20"/>
                <w:szCs w:val="20"/>
              </w:rPr>
              <w:t xml:space="preserve"> </w:t>
            </w:r>
            <w:r w:rsidRPr="00724234">
              <w:rPr>
                <w:rFonts w:ascii="Arial" w:eastAsia="Times New Roman" w:hAnsi="Arial" w:cs="Arial"/>
                <w:sz w:val="20"/>
                <w:szCs w:val="20"/>
              </w:rPr>
              <w:t>all of which are comprised of provenance collections and discrete objects.  </w:t>
            </w:r>
          </w:p>
        </w:tc>
        <w:tc>
          <w:tcPr>
            <w:tcW w:w="0" w:type="auto"/>
            <w:hideMark/>
          </w:tcPr>
          <w:p w:rsidR="00724234" w:rsidRPr="00724234" w:rsidRDefault="00724234" w:rsidP="00D570FA">
            <w:pPr>
              <w:spacing w:after="0" w:line="240" w:lineRule="auto"/>
              <w:rPr>
                <w:rFonts w:ascii="Arial" w:eastAsia="Times New Roman" w:hAnsi="Arial" w:cs="Arial"/>
                <w:sz w:val="20"/>
                <w:szCs w:val="20"/>
              </w:rPr>
            </w:pPr>
            <w:r w:rsidRPr="00724234">
              <w:rPr>
                <w:rFonts w:ascii="Arial" w:eastAsia="Times New Roman" w:hAnsi="Arial" w:cs="Arial"/>
                <w:sz w:val="20"/>
                <w:szCs w:val="20"/>
              </w:rPr>
              <w:t xml:space="preserve">May include other assembled collections </w:t>
            </w:r>
            <w:r w:rsidRPr="00724234">
              <w:rPr>
                <w:rFonts w:ascii="Arial" w:eastAsia="Times New Roman" w:hAnsi="Arial" w:cs="Arial"/>
                <w:sz w:val="20"/>
                <w:szCs w:val="20"/>
              </w:rPr>
              <w:br/>
            </w:r>
            <w:r w:rsidRPr="00724234">
              <w:rPr>
                <w:rFonts w:ascii="Arial" w:eastAsia="Times New Roman" w:hAnsi="Arial" w:cs="Arial"/>
                <w:sz w:val="20"/>
                <w:szCs w:val="20"/>
              </w:rPr>
              <w:br/>
              <w:t>May include provenance collections</w:t>
            </w:r>
            <w:r w:rsidRPr="00724234">
              <w:rPr>
                <w:rFonts w:ascii="Arial" w:eastAsia="Times New Roman" w:hAnsi="Arial" w:cs="Arial"/>
                <w:sz w:val="20"/>
                <w:szCs w:val="20"/>
              </w:rPr>
              <w:br/>
            </w:r>
            <w:r w:rsidRPr="00724234">
              <w:rPr>
                <w:rFonts w:ascii="Arial" w:eastAsia="Times New Roman" w:hAnsi="Arial" w:cs="Arial"/>
                <w:sz w:val="20"/>
                <w:szCs w:val="20"/>
              </w:rPr>
              <w:br/>
              <w:t xml:space="preserve">May include provenance collections sub-parts </w:t>
            </w:r>
            <w:r w:rsidRPr="00724234">
              <w:rPr>
                <w:rFonts w:ascii="Arial" w:eastAsia="Times New Roman" w:hAnsi="Arial" w:cs="Arial"/>
                <w:sz w:val="20"/>
                <w:szCs w:val="20"/>
              </w:rPr>
              <w:br/>
            </w:r>
            <w:r w:rsidRPr="00724234">
              <w:rPr>
                <w:rFonts w:ascii="Arial" w:eastAsia="Times New Roman" w:hAnsi="Arial" w:cs="Arial"/>
                <w:sz w:val="20"/>
                <w:szCs w:val="20"/>
              </w:rPr>
              <w:br/>
              <w:t xml:space="preserve">May include objects that have no  collection context </w:t>
            </w:r>
            <w:r w:rsidRPr="00724234">
              <w:rPr>
                <w:rFonts w:ascii="Arial" w:eastAsia="Times New Roman" w:hAnsi="Arial" w:cs="Arial"/>
                <w:sz w:val="20"/>
                <w:szCs w:val="20"/>
              </w:rPr>
              <w:br/>
            </w:r>
            <w:r w:rsidRPr="00724234">
              <w:rPr>
                <w:rFonts w:ascii="Arial" w:eastAsia="Times New Roman" w:hAnsi="Arial" w:cs="Arial"/>
                <w:sz w:val="20"/>
                <w:szCs w:val="20"/>
              </w:rPr>
              <w:br/>
              <w:t xml:space="preserve">May not be included in provenance collections </w:t>
            </w:r>
            <w:r w:rsidRPr="00724234">
              <w:rPr>
                <w:rFonts w:ascii="Arial" w:eastAsia="Times New Roman" w:hAnsi="Arial" w:cs="Arial"/>
                <w:sz w:val="20"/>
                <w:szCs w:val="20"/>
              </w:rPr>
              <w:br/>
            </w:r>
            <w:r w:rsidRPr="00724234">
              <w:rPr>
                <w:rFonts w:ascii="Arial" w:eastAsia="Times New Roman" w:hAnsi="Arial" w:cs="Arial"/>
                <w:sz w:val="20"/>
                <w:szCs w:val="20"/>
              </w:rPr>
              <w:br/>
              <w:t xml:space="preserve">May not be included in provenance collection sub-parts </w:t>
            </w:r>
          </w:p>
        </w:tc>
        <w:tc>
          <w:tcPr>
            <w:tcW w:w="0" w:type="auto"/>
            <w:hideMark/>
          </w:tcPr>
          <w:p w:rsidR="00724234" w:rsidRPr="00724234" w:rsidRDefault="00724234" w:rsidP="00590836">
            <w:pPr>
              <w:spacing w:after="0" w:line="240" w:lineRule="auto"/>
              <w:rPr>
                <w:rFonts w:ascii="Arial" w:eastAsia="Times New Roman" w:hAnsi="Arial" w:cs="Arial"/>
                <w:sz w:val="20"/>
                <w:szCs w:val="20"/>
              </w:rPr>
            </w:pPr>
            <w:r w:rsidRPr="00724234">
              <w:rPr>
                <w:rFonts w:ascii="Arial" w:eastAsia="Times New Roman" w:hAnsi="Arial" w:cs="Arial"/>
                <w:sz w:val="20"/>
                <w:szCs w:val="20"/>
              </w:rPr>
              <w:t>Anybody having permission to revise DAMS records</w:t>
            </w:r>
            <w:r w:rsidR="00590836">
              <w:rPr>
                <w:rFonts w:ascii="Arial" w:eastAsia="Times New Roman" w:hAnsi="Arial" w:cs="Arial"/>
                <w:sz w:val="20"/>
                <w:szCs w:val="20"/>
              </w:rPr>
              <w:t xml:space="preserve"> will be capable of adding collection headings.  A policy for what staff should be able to add subject headings should be developed by the primary stakeholders</w:t>
            </w:r>
            <w:r w:rsidRPr="00724234">
              <w:rPr>
                <w:rFonts w:ascii="Arial" w:eastAsia="Times New Roman" w:hAnsi="Arial" w:cs="Arial"/>
                <w:sz w:val="20"/>
                <w:szCs w:val="20"/>
              </w:rPr>
              <w:t xml:space="preserve">.  </w:t>
            </w:r>
            <w:r w:rsidRPr="00724234">
              <w:rPr>
                <w:rFonts w:ascii="Arial" w:eastAsia="Times New Roman" w:hAnsi="Arial" w:cs="Arial"/>
                <w:sz w:val="20"/>
                <w:szCs w:val="20"/>
              </w:rPr>
              <w:br/>
            </w:r>
            <w:r w:rsidRPr="00724234">
              <w:rPr>
                <w:rFonts w:ascii="Arial" w:eastAsia="Times New Roman" w:hAnsi="Arial" w:cs="Arial"/>
                <w:sz w:val="20"/>
                <w:szCs w:val="20"/>
              </w:rPr>
              <w:br/>
            </w:r>
            <w:bookmarkStart w:id="0" w:name="_GoBack"/>
            <w:bookmarkEnd w:id="0"/>
          </w:p>
        </w:tc>
      </w:tr>
    </w:tbl>
    <w:p w:rsidR="00961138" w:rsidRDefault="00961138">
      <w:pPr>
        <w:rPr>
          <w:rFonts w:ascii="Arial" w:hAnsi="Arial" w:cs="Arial"/>
          <w:sz w:val="24"/>
          <w:szCs w:val="24"/>
        </w:rPr>
      </w:pPr>
    </w:p>
    <w:p w:rsidR="00FE67EE" w:rsidRDefault="00FE67EE">
      <w:pPr>
        <w:rPr>
          <w:rFonts w:ascii="Arial" w:hAnsi="Arial" w:cs="Arial"/>
          <w:b/>
          <w:sz w:val="24"/>
          <w:szCs w:val="24"/>
        </w:rPr>
      </w:pPr>
      <w:r>
        <w:rPr>
          <w:rFonts w:ascii="Arial" w:hAnsi="Arial" w:cs="Arial"/>
          <w:b/>
          <w:sz w:val="24"/>
          <w:szCs w:val="24"/>
        </w:rPr>
        <w:br w:type="page"/>
      </w:r>
    </w:p>
    <w:p w:rsidR="00724234" w:rsidRDefault="003E4687">
      <w:pPr>
        <w:rPr>
          <w:rFonts w:ascii="Arial" w:hAnsi="Arial" w:cs="Arial"/>
        </w:rPr>
      </w:pPr>
      <w:r>
        <w:rPr>
          <w:rFonts w:ascii="Arial" w:hAnsi="Arial" w:cs="Arial"/>
          <w:b/>
          <w:sz w:val="24"/>
          <w:szCs w:val="24"/>
        </w:rPr>
        <w:lastRenderedPageBreak/>
        <w:t>B:</w:t>
      </w:r>
      <w:r>
        <w:rPr>
          <w:rFonts w:ascii="Arial" w:hAnsi="Arial" w:cs="Arial"/>
          <w:b/>
          <w:sz w:val="24"/>
          <w:szCs w:val="24"/>
        </w:rPr>
        <w:tab/>
      </w:r>
      <w:r w:rsidR="00724234" w:rsidRPr="00961138">
        <w:rPr>
          <w:rFonts w:ascii="Arial" w:hAnsi="Arial" w:cs="Arial"/>
          <w:b/>
          <w:sz w:val="24"/>
          <w:szCs w:val="24"/>
        </w:rPr>
        <w:t>Collection Record Metadata Elements and Relationships</w:t>
      </w:r>
      <w:r w:rsidR="00724234" w:rsidRPr="00961138">
        <w:rPr>
          <w:rFonts w:ascii="Arial" w:hAnsi="Arial" w:cs="Arial"/>
          <w:b/>
          <w:sz w:val="24"/>
          <w:szCs w:val="24"/>
          <w:vertAlign w:val="superscript"/>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2"/>
        <w:gridCol w:w="1236"/>
        <w:gridCol w:w="2072"/>
        <w:gridCol w:w="741"/>
        <w:gridCol w:w="1339"/>
        <w:gridCol w:w="3446"/>
        <w:gridCol w:w="914"/>
        <w:gridCol w:w="2010"/>
      </w:tblGrid>
      <w:tr w:rsidR="00841D84" w:rsidRPr="00724234" w:rsidTr="0099048D">
        <w:trPr>
          <w:tblCellSpacing w:w="15" w:type="dxa"/>
        </w:trPr>
        <w:tc>
          <w:tcPr>
            <w:tcW w:w="0" w:type="auto"/>
            <w:hideMark/>
          </w:tcPr>
          <w:p w:rsidR="00841D84" w:rsidRPr="006C36B8" w:rsidRDefault="00841D84" w:rsidP="0099048D">
            <w:pPr>
              <w:spacing w:after="0" w:line="240" w:lineRule="auto"/>
              <w:rPr>
                <w:rFonts w:ascii="Arial" w:eastAsia="Times New Roman" w:hAnsi="Arial" w:cs="Arial"/>
                <w:b/>
                <w:bCs/>
                <w:sz w:val="24"/>
                <w:szCs w:val="24"/>
              </w:rPr>
            </w:pPr>
            <w:r w:rsidRPr="006C36B8">
              <w:rPr>
                <w:rFonts w:ascii="Arial" w:eastAsia="Times New Roman" w:hAnsi="Arial" w:cs="Arial"/>
                <w:b/>
                <w:bCs/>
                <w:sz w:val="24"/>
                <w:szCs w:val="24"/>
              </w:rPr>
              <w:t xml:space="preserve">Obligation </w:t>
            </w:r>
          </w:p>
        </w:tc>
        <w:tc>
          <w:tcPr>
            <w:tcW w:w="0" w:type="auto"/>
            <w:hideMark/>
          </w:tcPr>
          <w:p w:rsidR="00841D84" w:rsidRPr="00724234" w:rsidRDefault="00841D84" w:rsidP="0099048D">
            <w:pPr>
              <w:spacing w:after="0" w:line="240" w:lineRule="auto"/>
              <w:rPr>
                <w:rFonts w:ascii="Arial" w:eastAsia="Times New Roman" w:hAnsi="Arial" w:cs="Arial"/>
                <w:b/>
                <w:bCs/>
                <w:sz w:val="24"/>
                <w:szCs w:val="24"/>
              </w:rPr>
            </w:pPr>
            <w:r w:rsidRPr="00724234">
              <w:rPr>
                <w:rFonts w:ascii="Arial" w:eastAsia="Times New Roman" w:hAnsi="Arial" w:cs="Arial"/>
                <w:b/>
                <w:bCs/>
                <w:sz w:val="24"/>
                <w:szCs w:val="24"/>
              </w:rPr>
              <w:t xml:space="preserve">Collection Type </w:t>
            </w:r>
          </w:p>
        </w:tc>
        <w:tc>
          <w:tcPr>
            <w:tcW w:w="0" w:type="auto"/>
            <w:hideMark/>
          </w:tcPr>
          <w:p w:rsidR="00841D84" w:rsidRPr="00724234" w:rsidRDefault="00841D84" w:rsidP="0099048D">
            <w:pPr>
              <w:spacing w:after="0" w:line="240" w:lineRule="auto"/>
              <w:rPr>
                <w:rFonts w:ascii="Arial" w:eastAsia="Times New Roman" w:hAnsi="Arial" w:cs="Arial"/>
                <w:b/>
                <w:bCs/>
                <w:sz w:val="24"/>
                <w:szCs w:val="24"/>
              </w:rPr>
            </w:pPr>
            <w:r w:rsidRPr="00724234">
              <w:rPr>
                <w:rFonts w:ascii="Arial" w:eastAsia="Times New Roman" w:hAnsi="Arial" w:cs="Arial"/>
                <w:b/>
                <w:bCs/>
                <w:sz w:val="24"/>
                <w:szCs w:val="24"/>
              </w:rPr>
              <w:t xml:space="preserve">Element </w:t>
            </w:r>
          </w:p>
        </w:tc>
        <w:tc>
          <w:tcPr>
            <w:tcW w:w="0" w:type="auto"/>
            <w:hideMark/>
          </w:tcPr>
          <w:p w:rsidR="00841D84" w:rsidRDefault="00841D84" w:rsidP="0099048D">
            <w:pPr>
              <w:spacing w:after="0" w:line="240" w:lineRule="auto"/>
              <w:rPr>
                <w:rFonts w:ascii="Arial" w:eastAsia="Times New Roman" w:hAnsi="Arial" w:cs="Arial"/>
                <w:b/>
                <w:bCs/>
                <w:sz w:val="24"/>
                <w:szCs w:val="24"/>
              </w:rPr>
            </w:pPr>
            <w:r w:rsidRPr="00724234">
              <w:rPr>
                <w:rFonts w:ascii="Arial" w:eastAsia="Times New Roman" w:hAnsi="Arial" w:cs="Arial"/>
                <w:b/>
                <w:bCs/>
                <w:sz w:val="24"/>
                <w:szCs w:val="24"/>
              </w:rPr>
              <w:t>DACS</w:t>
            </w:r>
          </w:p>
          <w:p w:rsidR="00841D84" w:rsidRPr="00724234" w:rsidRDefault="00841D84" w:rsidP="0099048D">
            <w:pPr>
              <w:spacing w:after="0" w:line="240" w:lineRule="auto"/>
              <w:rPr>
                <w:rFonts w:ascii="Arial" w:eastAsia="Times New Roman" w:hAnsi="Arial" w:cs="Arial"/>
                <w:b/>
                <w:bCs/>
                <w:sz w:val="24"/>
                <w:szCs w:val="24"/>
              </w:rPr>
            </w:pPr>
            <w:r>
              <w:rPr>
                <w:rFonts w:ascii="Arial" w:eastAsia="Times New Roman" w:hAnsi="Arial" w:cs="Arial"/>
                <w:b/>
                <w:bCs/>
                <w:sz w:val="24"/>
                <w:szCs w:val="24"/>
              </w:rPr>
              <w:t>rule</w:t>
            </w:r>
            <w:r w:rsidRPr="00724234">
              <w:rPr>
                <w:rFonts w:ascii="Arial" w:eastAsia="Times New Roman" w:hAnsi="Arial" w:cs="Arial"/>
                <w:b/>
                <w:bCs/>
                <w:sz w:val="24"/>
                <w:szCs w:val="24"/>
              </w:rPr>
              <w:t xml:space="preserve"> </w:t>
            </w:r>
          </w:p>
        </w:tc>
        <w:tc>
          <w:tcPr>
            <w:tcW w:w="0" w:type="auto"/>
            <w:hideMark/>
          </w:tcPr>
          <w:p w:rsidR="00841D84" w:rsidRPr="00724234" w:rsidRDefault="00841D84" w:rsidP="0099048D">
            <w:pPr>
              <w:spacing w:after="0" w:line="240" w:lineRule="auto"/>
              <w:rPr>
                <w:rFonts w:ascii="Arial" w:eastAsia="Times New Roman" w:hAnsi="Arial" w:cs="Arial"/>
                <w:b/>
                <w:bCs/>
                <w:sz w:val="24"/>
                <w:szCs w:val="24"/>
              </w:rPr>
            </w:pPr>
            <w:r w:rsidRPr="00724234">
              <w:rPr>
                <w:rFonts w:ascii="Arial" w:eastAsia="Times New Roman" w:hAnsi="Arial" w:cs="Arial"/>
                <w:b/>
                <w:bCs/>
                <w:sz w:val="24"/>
                <w:szCs w:val="24"/>
              </w:rPr>
              <w:t xml:space="preserve">MARC21 analog </w:t>
            </w:r>
          </w:p>
        </w:tc>
        <w:tc>
          <w:tcPr>
            <w:tcW w:w="0" w:type="auto"/>
            <w:hideMark/>
          </w:tcPr>
          <w:p w:rsidR="00841D84" w:rsidRPr="00724234" w:rsidRDefault="00841D84" w:rsidP="0099048D">
            <w:pPr>
              <w:spacing w:after="0" w:line="240" w:lineRule="auto"/>
              <w:rPr>
                <w:rFonts w:ascii="Arial" w:eastAsia="Times New Roman" w:hAnsi="Arial" w:cs="Arial"/>
                <w:b/>
                <w:bCs/>
                <w:sz w:val="24"/>
                <w:szCs w:val="24"/>
              </w:rPr>
            </w:pPr>
            <w:r w:rsidRPr="00724234">
              <w:rPr>
                <w:rFonts w:ascii="Arial" w:eastAsia="Times New Roman" w:hAnsi="Arial" w:cs="Arial"/>
                <w:b/>
                <w:bCs/>
                <w:sz w:val="24"/>
                <w:szCs w:val="24"/>
              </w:rPr>
              <w:t xml:space="preserve">MODS analog </w:t>
            </w:r>
          </w:p>
        </w:tc>
        <w:tc>
          <w:tcPr>
            <w:tcW w:w="0" w:type="auto"/>
            <w:hideMark/>
          </w:tcPr>
          <w:p w:rsidR="00841D84" w:rsidRPr="00724234" w:rsidRDefault="00841D84" w:rsidP="0099048D">
            <w:pPr>
              <w:spacing w:after="0" w:line="240" w:lineRule="auto"/>
              <w:rPr>
                <w:rFonts w:ascii="Arial" w:eastAsia="Times New Roman" w:hAnsi="Arial" w:cs="Arial"/>
                <w:b/>
                <w:bCs/>
                <w:sz w:val="24"/>
                <w:szCs w:val="24"/>
              </w:rPr>
            </w:pPr>
            <w:r w:rsidRPr="00724234">
              <w:rPr>
                <w:rFonts w:ascii="Arial" w:eastAsia="Times New Roman" w:hAnsi="Arial" w:cs="Arial"/>
                <w:b/>
                <w:bCs/>
                <w:sz w:val="24"/>
                <w:szCs w:val="24"/>
              </w:rPr>
              <w:t xml:space="preserve">Display </w:t>
            </w:r>
          </w:p>
        </w:tc>
        <w:tc>
          <w:tcPr>
            <w:tcW w:w="0" w:type="auto"/>
            <w:hideMark/>
          </w:tcPr>
          <w:p w:rsidR="00841D84" w:rsidRPr="00724234" w:rsidRDefault="00841D84" w:rsidP="0099048D">
            <w:pPr>
              <w:spacing w:after="0" w:line="240" w:lineRule="auto"/>
              <w:rPr>
                <w:rFonts w:ascii="Arial" w:eastAsia="Times New Roman" w:hAnsi="Arial" w:cs="Arial"/>
                <w:b/>
                <w:bCs/>
                <w:sz w:val="24"/>
                <w:szCs w:val="24"/>
              </w:rPr>
            </w:pPr>
            <w:r w:rsidRPr="00724234">
              <w:rPr>
                <w:rFonts w:ascii="Arial" w:eastAsia="Times New Roman" w:hAnsi="Arial" w:cs="Arial"/>
                <w:b/>
                <w:bCs/>
                <w:sz w:val="24"/>
                <w:szCs w:val="24"/>
              </w:rPr>
              <w:t xml:space="preserve">Note </w:t>
            </w:r>
          </w:p>
        </w:tc>
      </w:tr>
      <w:tr w:rsidR="00841D84" w:rsidRPr="00724234" w:rsidTr="0099048D">
        <w:trPr>
          <w:tblCellSpacing w:w="15" w:type="dxa"/>
        </w:trPr>
        <w:tc>
          <w:tcPr>
            <w:tcW w:w="0" w:type="auto"/>
            <w:hideMark/>
          </w:tcPr>
          <w:p w:rsidR="00841D84" w:rsidRPr="000A3D4B" w:rsidRDefault="00841D84" w:rsidP="0099048D">
            <w:pPr>
              <w:spacing w:after="0" w:line="240" w:lineRule="auto"/>
              <w:rPr>
                <w:rFonts w:ascii="Arial" w:eastAsia="Times New Roman" w:hAnsi="Arial" w:cs="Arial"/>
                <w:b/>
                <w:sz w:val="20"/>
                <w:szCs w:val="20"/>
              </w:rPr>
            </w:pPr>
            <w:r w:rsidRPr="000A3D4B">
              <w:rPr>
                <w:rFonts w:ascii="Arial" w:eastAsia="Times New Roman" w:hAnsi="Arial" w:cs="Arial"/>
                <w:b/>
                <w:sz w:val="20"/>
                <w:szCs w:val="20"/>
              </w:rPr>
              <w:t xml:space="preserve">Required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w:t>
            </w:r>
          </w:p>
        </w:tc>
      </w:tr>
      <w:tr w:rsidR="00841D84" w:rsidRPr="00724234" w:rsidTr="0099048D">
        <w:trPr>
          <w:tblCellSpacing w:w="15" w:type="dxa"/>
        </w:trPr>
        <w:tc>
          <w:tcPr>
            <w:tcW w:w="0" w:type="auto"/>
            <w:hideMark/>
          </w:tcPr>
          <w:p w:rsidR="00841D84" w:rsidRPr="000A3D4B" w:rsidRDefault="00841D84" w:rsidP="0099048D">
            <w:pPr>
              <w:spacing w:after="0" w:line="240" w:lineRule="auto"/>
              <w:rPr>
                <w:rFonts w:ascii="Arial" w:eastAsia="Times New Roman" w:hAnsi="Arial" w:cs="Arial"/>
                <w:b/>
                <w:sz w:val="20"/>
                <w:szCs w:val="20"/>
              </w:rPr>
            </w:pPr>
            <w:r w:rsidRPr="000A3D4B">
              <w:rPr>
                <w:rFonts w:ascii="Arial" w:eastAsia="Times New Roman" w:hAnsi="Arial" w:cs="Arial"/>
                <w:b/>
                <w:sz w:val="20"/>
                <w:szCs w:val="20"/>
              </w:rPr>
              <w:t>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xml:space="preserve">All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xml:space="preserve">Title element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xml:space="preserve">2.3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xml:space="preserve">245 $a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&lt;</w:t>
            </w:r>
            <w:proofErr w:type="spellStart"/>
            <w:r w:rsidRPr="00724234">
              <w:rPr>
                <w:rFonts w:ascii="Arial" w:eastAsia="Times New Roman" w:hAnsi="Arial" w:cs="Arial"/>
                <w:sz w:val="20"/>
                <w:szCs w:val="20"/>
              </w:rPr>
              <w:t>titleInfo</w:t>
            </w:r>
            <w:proofErr w:type="spellEnd"/>
            <w:r w:rsidRPr="00724234">
              <w:rPr>
                <w:rFonts w:ascii="Arial" w:eastAsia="Times New Roman" w:hAnsi="Arial" w:cs="Arial"/>
                <w:sz w:val="20"/>
                <w:szCs w:val="20"/>
              </w:rPr>
              <w:t xml:space="preserve">&gt;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xml:space="preserve">All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w:t>
            </w:r>
          </w:p>
        </w:tc>
      </w:tr>
      <w:tr w:rsidR="00841D84" w:rsidRPr="00724234" w:rsidTr="0099048D">
        <w:trPr>
          <w:tblCellSpacing w:w="15" w:type="dxa"/>
        </w:trPr>
        <w:tc>
          <w:tcPr>
            <w:tcW w:w="0" w:type="auto"/>
            <w:hideMark/>
          </w:tcPr>
          <w:p w:rsidR="00841D84" w:rsidRPr="000A3D4B" w:rsidRDefault="00841D84" w:rsidP="0099048D">
            <w:pPr>
              <w:spacing w:after="0" w:line="240" w:lineRule="auto"/>
              <w:rPr>
                <w:rFonts w:ascii="Arial" w:eastAsia="Times New Roman" w:hAnsi="Arial" w:cs="Arial"/>
                <w:b/>
                <w:sz w:val="20"/>
                <w:szCs w:val="20"/>
              </w:rPr>
            </w:pPr>
            <w:r w:rsidRPr="000A3D4B">
              <w:rPr>
                <w:rFonts w:ascii="Arial" w:eastAsia="Times New Roman" w:hAnsi="Arial" w:cs="Arial"/>
                <w:b/>
                <w:sz w:val="20"/>
                <w:szCs w:val="20"/>
              </w:rPr>
              <w:t>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xml:space="preserve">All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xml:space="preserve">Date element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xml:space="preserve">2.4 </w:t>
            </w:r>
          </w:p>
        </w:tc>
        <w:tc>
          <w:tcPr>
            <w:tcW w:w="0" w:type="auto"/>
            <w:hideMark/>
          </w:tcPr>
          <w:p w:rsidR="00841D8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245 $f ($g for bulk dates); 260 $c for dates of formal publications</w:t>
            </w:r>
            <w:r>
              <w:rPr>
                <w:rFonts w:ascii="Arial" w:eastAsia="Times New Roman" w:hAnsi="Arial" w:cs="Arial"/>
                <w:sz w:val="20"/>
                <w:szCs w:val="20"/>
              </w:rPr>
              <w:t>;</w:t>
            </w:r>
            <w:r w:rsidRPr="00724234">
              <w:rPr>
                <w:rFonts w:ascii="Arial" w:eastAsia="Times New Roman" w:hAnsi="Arial" w:cs="Arial"/>
                <w:sz w:val="20"/>
                <w:szCs w:val="20"/>
              </w:rPr>
              <w:t xml:space="preserve"> </w:t>
            </w:r>
          </w:p>
          <w:p w:rsidR="00841D84" w:rsidRPr="00724234" w:rsidRDefault="00841D84" w:rsidP="0099048D">
            <w:pPr>
              <w:spacing w:after="0" w:line="240" w:lineRule="auto"/>
              <w:rPr>
                <w:rFonts w:ascii="Arial" w:eastAsia="Times New Roman" w:hAnsi="Arial" w:cs="Arial"/>
                <w:sz w:val="20"/>
                <w:szCs w:val="20"/>
              </w:rPr>
            </w:pPr>
            <w:r>
              <w:rPr>
                <w:rFonts w:ascii="Arial" w:eastAsia="Times New Roman" w:hAnsi="Arial" w:cs="Arial"/>
                <w:sz w:val="20"/>
                <w:szCs w:val="20"/>
              </w:rPr>
              <w:t>Also, 264 $c and 008/07-10 (Date 1 and 008/11-14 (Date 2)</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xml:space="preserve">All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xml:space="preserve">While the date element is not required for a single object in the DAMS, it is believed assemblers of collections should be able to provide, at the least, estimated inclusive dates for an aggregation of objects.  </w:t>
            </w:r>
          </w:p>
        </w:tc>
      </w:tr>
      <w:tr w:rsidR="00841D84" w:rsidRPr="00724234" w:rsidTr="0099048D">
        <w:trPr>
          <w:tblCellSpacing w:w="15" w:type="dxa"/>
        </w:trPr>
        <w:tc>
          <w:tcPr>
            <w:tcW w:w="0" w:type="auto"/>
            <w:hideMark/>
          </w:tcPr>
          <w:p w:rsidR="00841D84" w:rsidRPr="000A3D4B" w:rsidRDefault="00841D84" w:rsidP="0099048D">
            <w:pPr>
              <w:spacing w:after="0" w:line="240" w:lineRule="auto"/>
              <w:rPr>
                <w:rFonts w:ascii="Arial" w:eastAsia="Times New Roman" w:hAnsi="Arial" w:cs="Arial"/>
                <w:b/>
                <w:sz w:val="20"/>
                <w:szCs w:val="20"/>
              </w:rPr>
            </w:pPr>
            <w:r w:rsidRPr="000A3D4B">
              <w:rPr>
                <w:rFonts w:ascii="Arial" w:eastAsia="Times New Roman" w:hAnsi="Arial" w:cs="Arial"/>
                <w:b/>
                <w:sz w:val="20"/>
                <w:szCs w:val="20"/>
              </w:rPr>
              <w:t>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xml:space="preserve">All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xml:space="preserve">Extent element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xml:space="preserve">2.5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xml:space="preserve">300 $a and potentially other subfields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xml:space="preserve">&lt;extent&gt;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xml:space="preserve">All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w:t>
            </w:r>
          </w:p>
        </w:tc>
      </w:tr>
      <w:tr w:rsidR="00841D84" w:rsidRPr="00724234" w:rsidTr="0099048D">
        <w:trPr>
          <w:tblCellSpacing w:w="15" w:type="dxa"/>
        </w:trPr>
        <w:tc>
          <w:tcPr>
            <w:tcW w:w="0" w:type="auto"/>
            <w:hideMark/>
          </w:tcPr>
          <w:p w:rsidR="00841D84" w:rsidRPr="000A3D4B" w:rsidRDefault="00841D84" w:rsidP="0099048D">
            <w:pPr>
              <w:spacing w:after="0" w:line="240" w:lineRule="auto"/>
              <w:rPr>
                <w:rFonts w:ascii="Arial" w:eastAsia="Times New Roman" w:hAnsi="Arial" w:cs="Arial"/>
                <w:b/>
                <w:sz w:val="20"/>
                <w:szCs w:val="20"/>
              </w:rPr>
            </w:pPr>
            <w:r w:rsidRPr="000A3D4B">
              <w:rPr>
                <w:rFonts w:ascii="Arial" w:eastAsia="Times New Roman" w:hAnsi="Arial" w:cs="Arial"/>
                <w:b/>
                <w:sz w:val="20"/>
                <w:szCs w:val="20"/>
              </w:rPr>
              <w:t>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xml:space="preserve">All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xml:space="preserve">Scope and Content element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Pr>
                <w:rFonts w:ascii="Arial" w:eastAsia="Times New Roman" w:hAnsi="Arial" w:cs="Arial"/>
                <w:sz w:val="20"/>
                <w:szCs w:val="20"/>
              </w:rPr>
              <w:t>3.1</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xml:space="preserve">520 </w:t>
            </w:r>
            <w:r>
              <w:rPr>
                <w:rFonts w:ascii="Arial" w:eastAsia="Times New Roman" w:hAnsi="Arial" w:cs="Arial"/>
                <w:sz w:val="20"/>
                <w:szCs w:val="20"/>
              </w:rPr>
              <w:t>sometimes 1st indicator 2</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xml:space="preserve">All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All collection titles should be amplified by a scope and content note</w:t>
            </w:r>
            <w:r>
              <w:rPr>
                <w:rFonts w:ascii="Arial" w:eastAsia="Times New Roman" w:hAnsi="Arial" w:cs="Arial"/>
                <w:sz w:val="20"/>
                <w:szCs w:val="20"/>
              </w:rPr>
              <w:t xml:space="preserve"> describing the nature of the materials</w:t>
            </w:r>
            <w:r w:rsidRPr="00724234">
              <w:rPr>
                <w:rFonts w:ascii="Arial" w:eastAsia="Times New Roman" w:hAnsi="Arial" w:cs="Arial"/>
                <w:sz w:val="20"/>
                <w:szCs w:val="20"/>
              </w:rPr>
              <w:t xml:space="preserve">, which can range from a brief phrase to a few sentences to even a long description.  </w:t>
            </w:r>
          </w:p>
        </w:tc>
      </w:tr>
      <w:tr w:rsidR="00841D84" w:rsidRPr="00724234" w:rsidTr="0099048D">
        <w:trPr>
          <w:tblCellSpacing w:w="15" w:type="dxa"/>
        </w:trPr>
        <w:tc>
          <w:tcPr>
            <w:tcW w:w="0" w:type="auto"/>
            <w:hideMark/>
          </w:tcPr>
          <w:p w:rsidR="00841D84" w:rsidRPr="000A3D4B" w:rsidRDefault="00841D84" w:rsidP="0099048D">
            <w:pPr>
              <w:spacing w:after="0" w:line="240" w:lineRule="auto"/>
              <w:rPr>
                <w:rFonts w:ascii="Arial" w:eastAsia="Times New Roman" w:hAnsi="Arial" w:cs="Arial"/>
                <w:b/>
                <w:sz w:val="20"/>
                <w:szCs w:val="20"/>
              </w:rPr>
            </w:pPr>
            <w:r w:rsidRPr="000A3D4B">
              <w:rPr>
                <w:rFonts w:ascii="Arial" w:eastAsia="Times New Roman" w:hAnsi="Arial" w:cs="Arial"/>
                <w:b/>
                <w:sz w:val="20"/>
                <w:szCs w:val="20"/>
              </w:rPr>
              <w:t>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w:t>
            </w:r>
          </w:p>
        </w:tc>
      </w:tr>
      <w:tr w:rsidR="00841D84" w:rsidRPr="00724234" w:rsidTr="0099048D">
        <w:trPr>
          <w:tblCellSpacing w:w="15" w:type="dxa"/>
        </w:trPr>
        <w:tc>
          <w:tcPr>
            <w:tcW w:w="0" w:type="auto"/>
            <w:hideMark/>
          </w:tcPr>
          <w:p w:rsidR="00841D84" w:rsidRPr="000A3D4B" w:rsidRDefault="00841D84" w:rsidP="0099048D">
            <w:pPr>
              <w:spacing w:after="0" w:line="240" w:lineRule="auto"/>
              <w:rPr>
                <w:rFonts w:ascii="Arial" w:eastAsia="Times New Roman" w:hAnsi="Arial" w:cs="Arial"/>
                <w:b/>
                <w:sz w:val="20"/>
                <w:szCs w:val="20"/>
              </w:rPr>
            </w:pPr>
            <w:r w:rsidRPr="000A3D4B">
              <w:rPr>
                <w:rFonts w:ascii="Arial" w:eastAsia="Times New Roman" w:hAnsi="Arial" w:cs="Arial"/>
                <w:b/>
                <w:sz w:val="20"/>
                <w:szCs w:val="20"/>
              </w:rPr>
              <w:t xml:space="preserve">Required when applicable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w:t>
            </w:r>
          </w:p>
        </w:tc>
      </w:tr>
      <w:tr w:rsidR="00841D84" w:rsidRPr="00724234" w:rsidTr="0099048D">
        <w:trPr>
          <w:tblCellSpacing w:w="15" w:type="dxa"/>
        </w:trPr>
        <w:tc>
          <w:tcPr>
            <w:tcW w:w="0" w:type="auto"/>
            <w:hideMark/>
          </w:tcPr>
          <w:p w:rsidR="00841D84" w:rsidRPr="000A3D4B" w:rsidRDefault="00841D84" w:rsidP="0099048D">
            <w:pPr>
              <w:spacing w:after="0" w:line="240" w:lineRule="auto"/>
              <w:rPr>
                <w:rFonts w:ascii="Arial" w:eastAsia="Times New Roman" w:hAnsi="Arial" w:cs="Arial"/>
                <w:b/>
                <w:sz w:val="20"/>
                <w:szCs w:val="20"/>
              </w:rPr>
            </w:pPr>
            <w:r w:rsidRPr="000A3D4B">
              <w:rPr>
                <w:rFonts w:ascii="Arial" w:eastAsia="Times New Roman" w:hAnsi="Arial" w:cs="Arial"/>
                <w:b/>
                <w:sz w:val="20"/>
                <w:szCs w:val="20"/>
              </w:rPr>
              <w:lastRenderedPageBreak/>
              <w:t>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xml:space="preserve">Provenance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xml:space="preserve">Reference Code Element: Local Identifier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xml:space="preserve">2.1.3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xml:space="preserve">099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xml:space="preserve">All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xml:space="preserve">Use when part of a formal title for a collection, e.g., MSS 0001 or RSS 0001. </w:t>
            </w:r>
            <w:r w:rsidRPr="00724234">
              <w:rPr>
                <w:rFonts w:ascii="Arial" w:eastAsia="Times New Roman" w:hAnsi="Arial" w:cs="Arial"/>
                <w:sz w:val="20"/>
                <w:szCs w:val="20"/>
              </w:rPr>
              <w:br/>
            </w:r>
            <w:r w:rsidRPr="00724234">
              <w:rPr>
                <w:rFonts w:ascii="Arial" w:eastAsia="Times New Roman" w:hAnsi="Arial" w:cs="Arial"/>
                <w:sz w:val="20"/>
                <w:szCs w:val="20"/>
              </w:rPr>
              <w:br/>
            </w:r>
            <w:proofErr w:type="gramStart"/>
            <w:r w:rsidRPr="00724234">
              <w:rPr>
                <w:rFonts w:ascii="Arial" w:eastAsia="Times New Roman" w:hAnsi="Arial" w:cs="Arial"/>
                <w:sz w:val="20"/>
                <w:szCs w:val="20"/>
              </w:rPr>
              <w:t>Do not use</w:t>
            </w:r>
            <w:proofErr w:type="gramEnd"/>
            <w:r w:rsidRPr="00724234">
              <w:rPr>
                <w:rFonts w:ascii="Arial" w:eastAsia="Times New Roman" w:hAnsi="Arial" w:cs="Arial"/>
                <w:sz w:val="20"/>
                <w:szCs w:val="20"/>
              </w:rPr>
              <w:t xml:space="preserve"> for collections assembled by DLP managers and curators, as those collections are not assigned collection identifiers. </w:t>
            </w:r>
          </w:p>
        </w:tc>
      </w:tr>
      <w:tr w:rsidR="00841D84" w:rsidRPr="00724234" w:rsidTr="0099048D">
        <w:trPr>
          <w:tblCellSpacing w:w="15" w:type="dxa"/>
        </w:trPr>
        <w:tc>
          <w:tcPr>
            <w:tcW w:w="0" w:type="auto"/>
            <w:hideMark/>
          </w:tcPr>
          <w:p w:rsidR="00841D84" w:rsidRPr="000A3D4B" w:rsidRDefault="00841D84" w:rsidP="0099048D">
            <w:pPr>
              <w:spacing w:after="0" w:line="240" w:lineRule="auto"/>
              <w:rPr>
                <w:rFonts w:ascii="Arial" w:eastAsia="Times New Roman" w:hAnsi="Arial" w:cs="Arial"/>
                <w:b/>
                <w:sz w:val="20"/>
                <w:szCs w:val="20"/>
              </w:rPr>
            </w:pPr>
            <w:r w:rsidRPr="000A3D4B">
              <w:rPr>
                <w:rFonts w:ascii="Arial" w:eastAsia="Times New Roman" w:hAnsi="Arial" w:cs="Arial"/>
                <w:b/>
                <w:sz w:val="20"/>
                <w:szCs w:val="20"/>
              </w:rPr>
              <w:t>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xml:space="preserve">Provenance </w:t>
            </w:r>
            <w:r w:rsidRPr="00724234">
              <w:rPr>
                <w:rFonts w:ascii="Arial" w:eastAsia="Times New Roman" w:hAnsi="Arial" w:cs="Arial"/>
                <w:sz w:val="20"/>
                <w:szCs w:val="20"/>
              </w:rPr>
              <w:br/>
            </w:r>
            <w:proofErr w:type="spellStart"/>
            <w:r w:rsidRPr="00724234">
              <w:rPr>
                <w:rFonts w:ascii="Arial" w:eastAsia="Times New Roman" w:hAnsi="Arial" w:cs="Arial"/>
                <w:sz w:val="20"/>
                <w:szCs w:val="20"/>
              </w:rPr>
              <w:t>Provenance</w:t>
            </w:r>
            <w:proofErr w:type="spellEnd"/>
            <w:r w:rsidRPr="00724234">
              <w:rPr>
                <w:rFonts w:ascii="Arial" w:eastAsia="Times New Roman" w:hAnsi="Arial" w:cs="Arial"/>
                <w:sz w:val="20"/>
                <w:szCs w:val="20"/>
              </w:rPr>
              <w:t xml:space="preserve"> Part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xml:space="preserve">Name of Creator(s)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xml:space="preserve">2.6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100/110/111; 700/710/711</w:t>
            </w:r>
            <w:r>
              <w:rPr>
                <w:rFonts w:ascii="Arial" w:eastAsia="Times New Roman" w:hAnsi="Arial" w:cs="Arial"/>
                <w:sz w:val="20"/>
                <w:szCs w:val="20"/>
              </w:rPr>
              <w:t xml:space="preserve"> role =$e or $4</w:t>
            </w:r>
            <w:r w:rsidRPr="00724234">
              <w:rPr>
                <w:rFonts w:ascii="Arial" w:eastAsia="Times New Roman" w:hAnsi="Arial" w:cs="Arial"/>
                <w:sz w:val="20"/>
                <w:szCs w:val="20"/>
              </w:rPr>
              <w:t xml:space="preserve">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xml:space="preserve">&lt;name&gt;&lt;role&gt;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xml:space="preserve">All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Name of creator</w:t>
            </w:r>
            <w:r>
              <w:rPr>
                <w:rFonts w:ascii="Arial" w:eastAsia="Times New Roman" w:hAnsi="Arial" w:cs="Arial"/>
                <w:sz w:val="20"/>
                <w:szCs w:val="20"/>
              </w:rPr>
              <w:t>(s)</w:t>
            </w:r>
            <w:r w:rsidRPr="00724234">
              <w:rPr>
                <w:rFonts w:ascii="Arial" w:eastAsia="Times New Roman" w:hAnsi="Arial" w:cs="Arial"/>
                <w:sz w:val="20"/>
                <w:szCs w:val="20"/>
              </w:rPr>
              <w:t xml:space="preserve"> need not be indicated for collections assembly by DLP managers, library curators and others granted such permissions by DLP. </w:t>
            </w:r>
          </w:p>
        </w:tc>
      </w:tr>
      <w:tr w:rsidR="00841D84" w:rsidRPr="00724234" w:rsidTr="0099048D">
        <w:trPr>
          <w:tblCellSpacing w:w="15" w:type="dxa"/>
        </w:trPr>
        <w:tc>
          <w:tcPr>
            <w:tcW w:w="0" w:type="auto"/>
            <w:hideMark/>
          </w:tcPr>
          <w:p w:rsidR="00841D84" w:rsidRPr="000A3D4B" w:rsidRDefault="00841D84" w:rsidP="0099048D">
            <w:pPr>
              <w:spacing w:after="0" w:line="240" w:lineRule="auto"/>
              <w:rPr>
                <w:rFonts w:ascii="Arial" w:eastAsia="Times New Roman" w:hAnsi="Arial" w:cs="Arial"/>
                <w:b/>
                <w:sz w:val="20"/>
                <w:szCs w:val="20"/>
              </w:rPr>
            </w:pPr>
            <w:r w:rsidRPr="000A3D4B">
              <w:rPr>
                <w:rFonts w:ascii="Arial" w:eastAsia="Times New Roman" w:hAnsi="Arial" w:cs="Arial"/>
                <w:b/>
                <w:sz w:val="20"/>
                <w:szCs w:val="20"/>
              </w:rPr>
              <w:t>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w:t>
            </w:r>
          </w:p>
        </w:tc>
      </w:tr>
      <w:tr w:rsidR="00841D84" w:rsidRPr="00724234" w:rsidTr="0099048D">
        <w:trPr>
          <w:tblCellSpacing w:w="15" w:type="dxa"/>
        </w:trPr>
        <w:tc>
          <w:tcPr>
            <w:tcW w:w="0" w:type="auto"/>
            <w:hideMark/>
          </w:tcPr>
          <w:p w:rsidR="00841D84" w:rsidRPr="000A3D4B" w:rsidRDefault="00841D84" w:rsidP="0099048D">
            <w:pPr>
              <w:spacing w:after="0" w:line="240" w:lineRule="auto"/>
              <w:rPr>
                <w:rFonts w:ascii="Arial" w:eastAsia="Times New Roman" w:hAnsi="Arial" w:cs="Arial"/>
                <w:b/>
                <w:sz w:val="20"/>
                <w:szCs w:val="20"/>
              </w:rPr>
            </w:pPr>
            <w:r w:rsidRPr="000A3D4B">
              <w:rPr>
                <w:rFonts w:ascii="Arial" w:eastAsia="Times New Roman" w:hAnsi="Arial" w:cs="Arial"/>
                <w:b/>
                <w:sz w:val="20"/>
                <w:szCs w:val="20"/>
              </w:rPr>
              <w:t xml:space="preserve">Optional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w:t>
            </w:r>
          </w:p>
        </w:tc>
      </w:tr>
      <w:tr w:rsidR="00841D84" w:rsidRPr="00724234" w:rsidTr="0099048D">
        <w:trPr>
          <w:tblCellSpacing w:w="15" w:type="dxa"/>
        </w:trPr>
        <w:tc>
          <w:tcPr>
            <w:tcW w:w="0" w:type="auto"/>
            <w:hideMark/>
          </w:tcPr>
          <w:p w:rsidR="00841D84" w:rsidRPr="000A3D4B" w:rsidRDefault="00841D84" w:rsidP="0099048D">
            <w:pPr>
              <w:spacing w:after="0" w:line="240" w:lineRule="auto"/>
              <w:rPr>
                <w:rFonts w:ascii="Arial" w:eastAsia="Times New Roman" w:hAnsi="Arial" w:cs="Arial"/>
                <w:b/>
                <w:sz w:val="20"/>
                <w:szCs w:val="20"/>
              </w:rPr>
            </w:pPr>
            <w:r w:rsidRPr="000A3D4B">
              <w:rPr>
                <w:rFonts w:ascii="Arial" w:eastAsia="Times New Roman" w:hAnsi="Arial" w:cs="Arial"/>
                <w:b/>
                <w:sz w:val="20"/>
                <w:szCs w:val="20"/>
              </w:rPr>
              <w:t>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xml:space="preserve">All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xml:space="preserve">Abstract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xml:space="preserve">7.1.2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xml:space="preserve">520 </w:t>
            </w:r>
            <w:r>
              <w:rPr>
                <w:rFonts w:ascii="Arial" w:eastAsia="Times New Roman" w:hAnsi="Arial" w:cs="Arial"/>
                <w:sz w:val="20"/>
                <w:szCs w:val="20"/>
              </w:rPr>
              <w:t>sometimes 1st indicator 3</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xml:space="preserve">&lt;abstract&gt;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xml:space="preserve">All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xml:space="preserve">A note combining elements of a biography/history note and a scope and content note.  </w:t>
            </w:r>
          </w:p>
        </w:tc>
      </w:tr>
      <w:tr w:rsidR="00841D84" w:rsidRPr="00724234" w:rsidTr="0099048D">
        <w:trPr>
          <w:tblCellSpacing w:w="15" w:type="dxa"/>
        </w:trPr>
        <w:tc>
          <w:tcPr>
            <w:tcW w:w="0" w:type="auto"/>
            <w:hideMark/>
          </w:tcPr>
          <w:p w:rsidR="00841D84" w:rsidRPr="000A3D4B" w:rsidRDefault="00841D84" w:rsidP="0099048D">
            <w:pPr>
              <w:spacing w:after="0" w:line="240" w:lineRule="auto"/>
              <w:rPr>
                <w:rFonts w:ascii="Arial" w:eastAsia="Times New Roman" w:hAnsi="Arial" w:cs="Arial"/>
                <w:b/>
                <w:sz w:val="20"/>
                <w:szCs w:val="20"/>
              </w:rPr>
            </w:pPr>
            <w:r w:rsidRPr="000A3D4B">
              <w:rPr>
                <w:rFonts w:ascii="Arial" w:eastAsia="Times New Roman" w:hAnsi="Arial" w:cs="Arial"/>
                <w:b/>
                <w:sz w:val="20"/>
                <w:szCs w:val="20"/>
              </w:rPr>
              <w:t>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xml:space="preserve">All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xml:space="preserve">Arrangement note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xml:space="preserve">3.2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xml:space="preserve">351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&lt;</w:t>
            </w:r>
            <w:proofErr w:type="spellStart"/>
            <w:r w:rsidRPr="00724234">
              <w:rPr>
                <w:rFonts w:ascii="Arial" w:eastAsia="Times New Roman" w:hAnsi="Arial" w:cs="Arial"/>
                <w:sz w:val="20"/>
                <w:szCs w:val="20"/>
              </w:rPr>
              <w:t>note@displayLabel</w:t>
            </w:r>
            <w:proofErr w:type="spellEnd"/>
            <w:r w:rsidRPr="00724234">
              <w:rPr>
                <w:rFonts w:ascii="Arial" w:eastAsia="Times New Roman" w:hAnsi="Arial" w:cs="Arial"/>
                <w:sz w:val="20"/>
                <w:szCs w:val="20"/>
              </w:rPr>
              <w:t xml:space="preserve">&gt;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xml:space="preserve">All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xml:space="preserve">A description of how the collection in the DAMS is arranged.  This should not be a description of how a source collection is arranged.  </w:t>
            </w:r>
          </w:p>
        </w:tc>
      </w:tr>
      <w:tr w:rsidR="00841D84" w:rsidRPr="00724234" w:rsidTr="0099048D">
        <w:trPr>
          <w:tblCellSpacing w:w="15" w:type="dxa"/>
        </w:trPr>
        <w:tc>
          <w:tcPr>
            <w:tcW w:w="0" w:type="auto"/>
            <w:hideMark/>
          </w:tcPr>
          <w:p w:rsidR="00841D84" w:rsidRPr="000A3D4B" w:rsidRDefault="00841D84" w:rsidP="0099048D">
            <w:pPr>
              <w:spacing w:after="0" w:line="240" w:lineRule="auto"/>
              <w:rPr>
                <w:rFonts w:ascii="Arial" w:eastAsia="Times New Roman" w:hAnsi="Arial" w:cs="Arial"/>
                <w:b/>
                <w:sz w:val="20"/>
                <w:szCs w:val="20"/>
              </w:rPr>
            </w:pPr>
            <w:r w:rsidRPr="000A3D4B">
              <w:rPr>
                <w:rFonts w:ascii="Arial" w:eastAsia="Times New Roman" w:hAnsi="Arial" w:cs="Arial"/>
                <w:b/>
                <w:sz w:val="20"/>
                <w:szCs w:val="20"/>
              </w:rPr>
              <w:t>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xml:space="preserve">All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xml:space="preserve">Biography/History note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xml:space="preserve">10.8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xml:space="preserve">545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&lt;</w:t>
            </w:r>
            <w:proofErr w:type="spellStart"/>
            <w:r w:rsidRPr="00724234">
              <w:rPr>
                <w:rFonts w:ascii="Arial" w:eastAsia="Times New Roman" w:hAnsi="Arial" w:cs="Arial"/>
                <w:sz w:val="20"/>
                <w:szCs w:val="20"/>
              </w:rPr>
              <w:t>note@type</w:t>
            </w:r>
            <w:proofErr w:type="spellEnd"/>
            <w:r w:rsidRPr="00724234">
              <w:rPr>
                <w:rFonts w:ascii="Arial" w:eastAsia="Times New Roman" w:hAnsi="Arial" w:cs="Arial"/>
                <w:sz w:val="20"/>
                <w:szCs w:val="20"/>
              </w:rPr>
              <w:t xml:space="preserve">="biographical/historical"&gt;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xml:space="preserve">All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xml:space="preserve">A biography or historical statement </w:t>
            </w:r>
            <w:r w:rsidRPr="00724234">
              <w:rPr>
                <w:rFonts w:ascii="Arial" w:eastAsia="Times New Roman" w:hAnsi="Arial" w:cs="Arial"/>
                <w:sz w:val="20"/>
                <w:szCs w:val="20"/>
              </w:rPr>
              <w:lastRenderedPageBreak/>
              <w:t xml:space="preserve">for the creator(s).  </w:t>
            </w:r>
          </w:p>
        </w:tc>
      </w:tr>
      <w:tr w:rsidR="00841D84" w:rsidRPr="00724234" w:rsidTr="0099048D">
        <w:trPr>
          <w:tblCellSpacing w:w="15" w:type="dxa"/>
        </w:trPr>
        <w:tc>
          <w:tcPr>
            <w:tcW w:w="0" w:type="auto"/>
            <w:hideMark/>
          </w:tcPr>
          <w:p w:rsidR="00841D84" w:rsidRPr="000A3D4B" w:rsidRDefault="00841D84" w:rsidP="0099048D">
            <w:pPr>
              <w:spacing w:after="0" w:line="240" w:lineRule="auto"/>
              <w:rPr>
                <w:rFonts w:ascii="Arial" w:eastAsia="Times New Roman" w:hAnsi="Arial" w:cs="Arial"/>
                <w:b/>
                <w:sz w:val="20"/>
                <w:szCs w:val="20"/>
              </w:rPr>
            </w:pPr>
            <w:r w:rsidRPr="000A3D4B">
              <w:rPr>
                <w:rFonts w:ascii="Arial" w:eastAsia="Times New Roman" w:hAnsi="Arial" w:cs="Arial"/>
                <w:b/>
                <w:sz w:val="20"/>
                <w:szCs w:val="20"/>
              </w:rPr>
              <w:lastRenderedPageBreak/>
              <w:t>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xml:space="preserve">All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xml:space="preserve">Conditions Governing Use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xml:space="preserve">4.4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Pr>
                <w:rFonts w:ascii="Arial" w:eastAsia="Times New Roman" w:hAnsi="Arial" w:cs="Arial"/>
                <w:sz w:val="20"/>
                <w:szCs w:val="20"/>
              </w:rPr>
              <w:t xml:space="preserve">506, </w:t>
            </w:r>
            <w:r w:rsidRPr="00724234">
              <w:rPr>
                <w:rFonts w:ascii="Arial" w:eastAsia="Times New Roman" w:hAnsi="Arial" w:cs="Arial"/>
                <w:sz w:val="20"/>
                <w:szCs w:val="20"/>
              </w:rPr>
              <w:t xml:space="preserve">540, 542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&lt;</w:t>
            </w:r>
            <w:proofErr w:type="spellStart"/>
            <w:r w:rsidRPr="00724234">
              <w:rPr>
                <w:rFonts w:ascii="Arial" w:eastAsia="Times New Roman" w:hAnsi="Arial" w:cs="Arial"/>
                <w:sz w:val="20"/>
                <w:szCs w:val="20"/>
              </w:rPr>
              <w:t>note@displayLabel</w:t>
            </w:r>
            <w:proofErr w:type="spellEnd"/>
            <w:r w:rsidRPr="00724234">
              <w:rPr>
                <w:rFonts w:ascii="Arial" w:eastAsia="Times New Roman" w:hAnsi="Arial" w:cs="Arial"/>
                <w:sz w:val="20"/>
                <w:szCs w:val="20"/>
              </w:rPr>
              <w:t xml:space="preserve">&gt;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xml:space="preserve">All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xml:space="preserve">A note indicating that the rights status is provided at the object level.  Suggested boilerplate:  "See individual objects for their copyright status."  </w:t>
            </w:r>
            <w:r w:rsidRPr="00724234">
              <w:rPr>
                <w:rFonts w:ascii="Arial" w:eastAsia="Times New Roman" w:hAnsi="Arial" w:cs="Arial"/>
                <w:sz w:val="20"/>
                <w:szCs w:val="20"/>
              </w:rPr>
              <w:br/>
            </w:r>
            <w:r w:rsidRPr="00724234">
              <w:rPr>
                <w:rFonts w:ascii="Arial" w:eastAsia="Times New Roman" w:hAnsi="Arial" w:cs="Arial"/>
                <w:sz w:val="20"/>
                <w:szCs w:val="20"/>
              </w:rPr>
              <w:br/>
              <w:t xml:space="preserve">It's possible that a similar statement might </w:t>
            </w:r>
            <w:r>
              <w:rPr>
                <w:rFonts w:ascii="Arial" w:eastAsia="Times New Roman" w:hAnsi="Arial" w:cs="Arial"/>
                <w:sz w:val="20"/>
                <w:szCs w:val="20"/>
              </w:rPr>
              <w:t xml:space="preserve">be </w:t>
            </w:r>
            <w:r w:rsidRPr="00724234">
              <w:rPr>
                <w:rFonts w:ascii="Arial" w:eastAsia="Times New Roman" w:hAnsi="Arial" w:cs="Arial"/>
                <w:sz w:val="20"/>
                <w:szCs w:val="20"/>
              </w:rPr>
              <w:t xml:space="preserve">constructed to indicate that all members of a collection are in the public domain.  </w:t>
            </w:r>
          </w:p>
        </w:tc>
      </w:tr>
      <w:tr w:rsidR="00841D84" w:rsidRPr="00724234" w:rsidTr="0099048D">
        <w:trPr>
          <w:tblCellSpacing w:w="15" w:type="dxa"/>
        </w:trPr>
        <w:tc>
          <w:tcPr>
            <w:tcW w:w="0" w:type="auto"/>
            <w:hideMark/>
          </w:tcPr>
          <w:p w:rsidR="00841D84" w:rsidRPr="000A3D4B" w:rsidRDefault="00841D84" w:rsidP="0099048D">
            <w:pPr>
              <w:spacing w:after="0" w:line="240" w:lineRule="auto"/>
              <w:rPr>
                <w:rFonts w:ascii="Arial" w:eastAsia="Times New Roman" w:hAnsi="Arial" w:cs="Arial"/>
                <w:b/>
                <w:sz w:val="20"/>
                <w:szCs w:val="20"/>
              </w:rPr>
            </w:pPr>
            <w:r w:rsidRPr="000A3D4B">
              <w:rPr>
                <w:rFonts w:ascii="Arial" w:eastAsia="Times New Roman" w:hAnsi="Arial" w:cs="Arial"/>
                <w:b/>
                <w:sz w:val="20"/>
                <w:szCs w:val="20"/>
              </w:rPr>
              <w:t>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xml:space="preserve">All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xml:space="preserve">General note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xml:space="preserve">7.1.2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xml:space="preserve">500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xml:space="preserve">&lt;note&gt;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xml:space="preserve">All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xml:space="preserve">A catch all note </w:t>
            </w:r>
          </w:p>
        </w:tc>
      </w:tr>
      <w:tr w:rsidR="00841D84" w:rsidRPr="00724234" w:rsidTr="0099048D">
        <w:trPr>
          <w:tblCellSpacing w:w="15" w:type="dxa"/>
        </w:trPr>
        <w:tc>
          <w:tcPr>
            <w:tcW w:w="0" w:type="auto"/>
            <w:hideMark/>
          </w:tcPr>
          <w:p w:rsidR="00841D84" w:rsidRPr="000A3D4B" w:rsidRDefault="00841D84" w:rsidP="0099048D">
            <w:pPr>
              <w:spacing w:after="0" w:line="240" w:lineRule="auto"/>
              <w:rPr>
                <w:rFonts w:ascii="Arial" w:eastAsia="Times New Roman" w:hAnsi="Arial" w:cs="Arial"/>
                <w:b/>
                <w:sz w:val="20"/>
                <w:szCs w:val="20"/>
              </w:rPr>
            </w:pPr>
            <w:r w:rsidRPr="000A3D4B">
              <w:rPr>
                <w:rFonts w:ascii="Arial" w:eastAsia="Times New Roman" w:hAnsi="Arial" w:cs="Arial"/>
                <w:b/>
                <w:sz w:val="20"/>
                <w:szCs w:val="20"/>
              </w:rPr>
              <w:t>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xml:space="preserve">All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xml:space="preserve">Immediate Source of Acquisition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xml:space="preserve">5.2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xml:space="preserve">541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&lt;</w:t>
            </w:r>
            <w:proofErr w:type="spellStart"/>
            <w:r w:rsidRPr="00724234">
              <w:rPr>
                <w:rFonts w:ascii="Arial" w:eastAsia="Times New Roman" w:hAnsi="Arial" w:cs="Arial"/>
                <w:sz w:val="20"/>
                <w:szCs w:val="20"/>
              </w:rPr>
              <w:t>note@type</w:t>
            </w:r>
            <w:proofErr w:type="spellEnd"/>
            <w:r w:rsidRPr="00724234">
              <w:rPr>
                <w:rFonts w:ascii="Arial" w:eastAsia="Times New Roman" w:hAnsi="Arial" w:cs="Arial"/>
                <w:sz w:val="20"/>
                <w:szCs w:val="20"/>
              </w:rPr>
              <w:t xml:space="preserve">='acquisition'&gt;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xml:space="preserve">All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xml:space="preserve">An indication of the source of materials and the date the library took custody of them.  This should be inherited from the source collection.  </w:t>
            </w:r>
          </w:p>
        </w:tc>
      </w:tr>
      <w:tr w:rsidR="00841D84" w:rsidRPr="00724234" w:rsidTr="0099048D">
        <w:trPr>
          <w:tblCellSpacing w:w="15" w:type="dxa"/>
        </w:trPr>
        <w:tc>
          <w:tcPr>
            <w:tcW w:w="0" w:type="auto"/>
            <w:hideMark/>
          </w:tcPr>
          <w:p w:rsidR="00841D84" w:rsidRPr="000A3D4B" w:rsidRDefault="00841D84" w:rsidP="0099048D">
            <w:pPr>
              <w:spacing w:after="0" w:line="240" w:lineRule="auto"/>
              <w:rPr>
                <w:rFonts w:ascii="Arial" w:eastAsia="Times New Roman" w:hAnsi="Arial" w:cs="Arial"/>
                <w:b/>
                <w:sz w:val="20"/>
                <w:szCs w:val="20"/>
              </w:rPr>
            </w:pPr>
            <w:r w:rsidRPr="000A3D4B">
              <w:rPr>
                <w:rFonts w:ascii="Arial" w:eastAsia="Times New Roman" w:hAnsi="Arial" w:cs="Arial"/>
                <w:b/>
                <w:sz w:val="20"/>
                <w:szCs w:val="20"/>
              </w:rPr>
              <w:t>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xml:space="preserve">All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xml:space="preserve">Language of Materials note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xml:space="preserve">4.5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546</w:t>
            </w:r>
            <w:r>
              <w:rPr>
                <w:rFonts w:ascii="Arial" w:eastAsia="Times New Roman" w:hAnsi="Arial" w:cs="Arial"/>
                <w:sz w:val="20"/>
                <w:szCs w:val="20"/>
              </w:rPr>
              <w:t xml:space="preserve"> Also</w:t>
            </w:r>
            <w:r w:rsidRPr="00724234">
              <w:rPr>
                <w:rFonts w:ascii="Arial" w:eastAsia="Times New Roman" w:hAnsi="Arial" w:cs="Arial"/>
                <w:sz w:val="20"/>
                <w:szCs w:val="20"/>
              </w:rPr>
              <w:t xml:space="preserve"> </w:t>
            </w:r>
            <w:r w:rsidRPr="00970965">
              <w:rPr>
                <w:rFonts w:ascii="Arial" w:eastAsia="Times New Roman" w:hAnsi="Arial" w:cs="Arial"/>
                <w:sz w:val="20"/>
                <w:szCs w:val="20"/>
              </w:rPr>
              <w:t>008/35-37 (Language) and/or 041 (Language code)</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&lt;</w:t>
            </w:r>
            <w:proofErr w:type="spellStart"/>
            <w:r w:rsidRPr="00724234">
              <w:rPr>
                <w:rFonts w:ascii="Arial" w:eastAsia="Times New Roman" w:hAnsi="Arial" w:cs="Arial"/>
                <w:sz w:val="20"/>
                <w:szCs w:val="20"/>
              </w:rPr>
              <w:t>language@type</w:t>
            </w:r>
            <w:proofErr w:type="spellEnd"/>
            <w:r w:rsidRPr="00724234">
              <w:rPr>
                <w:rFonts w:ascii="Arial" w:eastAsia="Times New Roman" w:hAnsi="Arial" w:cs="Arial"/>
                <w:sz w:val="20"/>
                <w:szCs w:val="20"/>
              </w:rPr>
              <w:t xml:space="preserve">="language"&gt;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xml:space="preserve">All </w:t>
            </w:r>
          </w:p>
        </w:tc>
        <w:tc>
          <w:tcPr>
            <w:tcW w:w="0" w:type="auto"/>
            <w:hideMark/>
          </w:tcPr>
          <w:p w:rsidR="00841D8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xml:space="preserve">A note for summarizing the languages of the materials in a collection. </w:t>
            </w:r>
          </w:p>
          <w:p w:rsidR="00841D84" w:rsidRDefault="00841D84" w:rsidP="0099048D">
            <w:pPr>
              <w:spacing w:after="0" w:line="240" w:lineRule="auto"/>
              <w:rPr>
                <w:rFonts w:ascii="Arial" w:eastAsia="Times New Roman" w:hAnsi="Arial" w:cs="Arial"/>
                <w:sz w:val="20"/>
                <w:szCs w:val="20"/>
              </w:rPr>
            </w:pPr>
          </w:p>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Language and scripts notes are</w:t>
            </w:r>
            <w:r>
              <w:rPr>
                <w:rFonts w:ascii="Arial" w:eastAsia="Times New Roman" w:hAnsi="Arial" w:cs="Arial"/>
                <w:sz w:val="20"/>
                <w:szCs w:val="20"/>
              </w:rPr>
              <w:t xml:space="preserve"> also</w:t>
            </w:r>
            <w:r w:rsidRPr="00724234">
              <w:rPr>
                <w:rFonts w:ascii="Arial" w:eastAsia="Times New Roman" w:hAnsi="Arial" w:cs="Arial"/>
                <w:sz w:val="20"/>
                <w:szCs w:val="20"/>
              </w:rPr>
              <w:t xml:space="preserve"> expressed at the object level</w:t>
            </w:r>
          </w:p>
        </w:tc>
      </w:tr>
      <w:tr w:rsidR="00841D84" w:rsidRPr="00724234" w:rsidTr="0099048D">
        <w:trPr>
          <w:tblCellSpacing w:w="15" w:type="dxa"/>
        </w:trPr>
        <w:tc>
          <w:tcPr>
            <w:tcW w:w="0" w:type="auto"/>
            <w:hideMark/>
          </w:tcPr>
          <w:p w:rsidR="00841D84" w:rsidRPr="000A3D4B" w:rsidRDefault="00841D84" w:rsidP="0099048D">
            <w:pPr>
              <w:spacing w:after="0" w:line="240" w:lineRule="auto"/>
              <w:rPr>
                <w:rFonts w:ascii="Arial" w:eastAsia="Times New Roman" w:hAnsi="Arial" w:cs="Arial"/>
                <w:b/>
                <w:sz w:val="20"/>
                <w:szCs w:val="20"/>
              </w:rPr>
            </w:pPr>
            <w:r w:rsidRPr="000A3D4B">
              <w:rPr>
                <w:rFonts w:ascii="Arial" w:eastAsia="Times New Roman" w:hAnsi="Arial" w:cs="Arial"/>
                <w:b/>
                <w:sz w:val="20"/>
                <w:szCs w:val="20"/>
              </w:rPr>
              <w:t>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xml:space="preserve">All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xml:space="preserve">Related Materials note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xml:space="preserve">6.3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xml:space="preserve">544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&lt;</w:t>
            </w:r>
            <w:proofErr w:type="spellStart"/>
            <w:r w:rsidRPr="00724234">
              <w:rPr>
                <w:rFonts w:ascii="Arial" w:eastAsia="Times New Roman" w:hAnsi="Arial" w:cs="Arial"/>
                <w:sz w:val="20"/>
                <w:szCs w:val="20"/>
              </w:rPr>
              <w:t>note@displayLabel</w:t>
            </w:r>
            <w:proofErr w:type="spellEnd"/>
            <w:r w:rsidRPr="00724234">
              <w:rPr>
                <w:rFonts w:ascii="Arial" w:eastAsia="Times New Roman" w:hAnsi="Arial" w:cs="Arial"/>
                <w:sz w:val="20"/>
                <w:szCs w:val="20"/>
              </w:rPr>
              <w:t xml:space="preserve">&gt;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xml:space="preserve">All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xml:space="preserve">A note for indicating materials that are closely related to the collection.  The </w:t>
            </w:r>
            <w:r w:rsidRPr="00724234">
              <w:rPr>
                <w:rFonts w:ascii="Arial" w:eastAsia="Times New Roman" w:hAnsi="Arial" w:cs="Arial"/>
                <w:sz w:val="20"/>
                <w:szCs w:val="20"/>
              </w:rPr>
              <w:lastRenderedPageBreak/>
              <w:t xml:space="preserve">materials can be in the same repository, a different repository, or privately held (if accessible for use).  </w:t>
            </w:r>
          </w:p>
        </w:tc>
      </w:tr>
      <w:tr w:rsidR="00841D84" w:rsidRPr="00724234" w:rsidTr="0099048D">
        <w:trPr>
          <w:tblCellSpacing w:w="15" w:type="dxa"/>
        </w:trPr>
        <w:tc>
          <w:tcPr>
            <w:tcW w:w="0" w:type="auto"/>
            <w:hideMark/>
          </w:tcPr>
          <w:p w:rsidR="00841D84" w:rsidRPr="000A3D4B" w:rsidRDefault="00841D84" w:rsidP="0099048D">
            <w:pPr>
              <w:spacing w:after="0" w:line="240" w:lineRule="auto"/>
              <w:rPr>
                <w:rFonts w:ascii="Arial" w:eastAsia="Times New Roman" w:hAnsi="Arial" w:cs="Arial"/>
                <w:b/>
                <w:sz w:val="20"/>
                <w:szCs w:val="20"/>
              </w:rPr>
            </w:pPr>
            <w:r w:rsidRPr="000A3D4B">
              <w:rPr>
                <w:rFonts w:ascii="Arial" w:eastAsia="Times New Roman" w:hAnsi="Arial" w:cs="Arial"/>
                <w:b/>
                <w:sz w:val="20"/>
                <w:szCs w:val="20"/>
              </w:rPr>
              <w:lastRenderedPageBreak/>
              <w:t>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xml:space="preserve">All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xml:space="preserve">Sponsor Note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xml:space="preserve">7.1.2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xml:space="preserve">536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&lt;</w:t>
            </w:r>
            <w:proofErr w:type="spellStart"/>
            <w:r w:rsidRPr="00724234">
              <w:rPr>
                <w:rFonts w:ascii="Arial" w:eastAsia="Times New Roman" w:hAnsi="Arial" w:cs="Arial"/>
                <w:sz w:val="20"/>
                <w:szCs w:val="20"/>
              </w:rPr>
              <w:t>note@type</w:t>
            </w:r>
            <w:proofErr w:type="spellEnd"/>
            <w:r w:rsidRPr="00724234">
              <w:rPr>
                <w:rFonts w:ascii="Arial" w:eastAsia="Times New Roman" w:hAnsi="Arial" w:cs="Arial"/>
                <w:sz w:val="20"/>
                <w:szCs w:val="20"/>
              </w:rPr>
              <w:t xml:space="preserve">="funding"&gt;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xml:space="preserve">All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xml:space="preserve">A note indicating that the collection, its creation or processing, was sponsored by a named agency or person. </w:t>
            </w:r>
          </w:p>
        </w:tc>
      </w:tr>
      <w:tr w:rsidR="00841D84" w:rsidRPr="00724234" w:rsidTr="0099048D">
        <w:trPr>
          <w:tblCellSpacing w:w="15" w:type="dxa"/>
        </w:trPr>
        <w:tc>
          <w:tcPr>
            <w:tcW w:w="0" w:type="auto"/>
            <w:hideMark/>
          </w:tcPr>
          <w:p w:rsidR="00841D84" w:rsidRPr="000A3D4B" w:rsidRDefault="00841D84" w:rsidP="0099048D">
            <w:pPr>
              <w:spacing w:after="0" w:line="240" w:lineRule="auto"/>
              <w:rPr>
                <w:rFonts w:ascii="Arial" w:eastAsia="Times New Roman" w:hAnsi="Arial" w:cs="Arial"/>
                <w:b/>
                <w:sz w:val="20"/>
                <w:szCs w:val="20"/>
              </w:rPr>
            </w:pPr>
            <w:r w:rsidRPr="000A3D4B">
              <w:rPr>
                <w:rFonts w:ascii="Arial" w:eastAsia="Times New Roman" w:hAnsi="Arial" w:cs="Arial"/>
                <w:b/>
                <w:sz w:val="20"/>
                <w:szCs w:val="20"/>
              </w:rPr>
              <w:t>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w:t>
            </w:r>
          </w:p>
        </w:tc>
      </w:tr>
      <w:tr w:rsidR="00841D84" w:rsidRPr="00724234" w:rsidTr="0099048D">
        <w:trPr>
          <w:tblCellSpacing w:w="15" w:type="dxa"/>
        </w:trPr>
        <w:tc>
          <w:tcPr>
            <w:tcW w:w="0" w:type="auto"/>
            <w:hideMark/>
          </w:tcPr>
          <w:p w:rsidR="00841D84" w:rsidRPr="000A3D4B" w:rsidRDefault="00841D84" w:rsidP="0099048D">
            <w:pPr>
              <w:spacing w:after="0" w:line="240" w:lineRule="auto"/>
              <w:rPr>
                <w:rFonts w:ascii="Arial" w:eastAsia="Times New Roman" w:hAnsi="Arial" w:cs="Arial"/>
                <w:b/>
                <w:sz w:val="20"/>
                <w:szCs w:val="20"/>
              </w:rPr>
            </w:pPr>
            <w:r w:rsidRPr="000A3D4B">
              <w:rPr>
                <w:rFonts w:ascii="Arial" w:eastAsia="Times New Roman" w:hAnsi="Arial" w:cs="Arial"/>
                <w:b/>
                <w:sz w:val="20"/>
                <w:szCs w:val="20"/>
              </w:rPr>
              <w:t>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xml:space="preserve">All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xml:space="preserve">Linked Records:  </w:t>
            </w:r>
          </w:p>
          <w:p w:rsidR="00841D84" w:rsidRPr="00724234" w:rsidRDefault="00841D84" w:rsidP="0099048D">
            <w:pPr>
              <w:numPr>
                <w:ilvl w:val="0"/>
                <w:numId w:val="1"/>
              </w:numPr>
              <w:spacing w:before="100" w:beforeAutospacing="1" w:after="100" w:afterAutospacing="1" w:line="240" w:lineRule="auto"/>
              <w:rPr>
                <w:rFonts w:ascii="Arial" w:eastAsia="Times New Roman" w:hAnsi="Arial" w:cs="Arial"/>
                <w:sz w:val="20"/>
                <w:szCs w:val="20"/>
              </w:rPr>
            </w:pPr>
            <w:r w:rsidRPr="00724234">
              <w:rPr>
                <w:rFonts w:ascii="Arial" w:eastAsia="Times New Roman" w:hAnsi="Arial" w:cs="Arial"/>
                <w:sz w:val="20"/>
                <w:szCs w:val="20"/>
              </w:rPr>
              <w:t>Collection</w:t>
            </w:r>
          </w:p>
          <w:p w:rsidR="00841D84" w:rsidRPr="00724234" w:rsidRDefault="00841D84" w:rsidP="0099048D">
            <w:pPr>
              <w:numPr>
                <w:ilvl w:val="0"/>
                <w:numId w:val="1"/>
              </w:numPr>
              <w:spacing w:before="100" w:beforeAutospacing="1" w:after="100" w:afterAutospacing="1" w:line="240" w:lineRule="auto"/>
              <w:rPr>
                <w:rFonts w:ascii="Arial" w:eastAsia="Times New Roman" w:hAnsi="Arial" w:cs="Arial"/>
                <w:sz w:val="20"/>
                <w:szCs w:val="20"/>
              </w:rPr>
            </w:pPr>
            <w:r w:rsidRPr="00724234">
              <w:rPr>
                <w:rFonts w:ascii="Arial" w:eastAsia="Times New Roman" w:hAnsi="Arial" w:cs="Arial"/>
                <w:sz w:val="20"/>
                <w:szCs w:val="20"/>
              </w:rPr>
              <w:t>Object</w:t>
            </w:r>
          </w:p>
          <w:p w:rsidR="00841D84" w:rsidRPr="00724234" w:rsidRDefault="00841D84" w:rsidP="0099048D">
            <w:pPr>
              <w:numPr>
                <w:ilvl w:val="0"/>
                <w:numId w:val="1"/>
              </w:numPr>
              <w:spacing w:before="100" w:beforeAutospacing="1" w:after="100" w:afterAutospacing="1" w:line="240" w:lineRule="auto"/>
              <w:rPr>
                <w:rFonts w:ascii="Arial" w:eastAsia="Times New Roman" w:hAnsi="Arial" w:cs="Arial"/>
                <w:sz w:val="20"/>
                <w:szCs w:val="20"/>
              </w:rPr>
            </w:pPr>
            <w:r w:rsidRPr="00724234">
              <w:rPr>
                <w:rFonts w:ascii="Arial" w:eastAsia="Times New Roman" w:hAnsi="Arial" w:cs="Arial"/>
                <w:sz w:val="20"/>
                <w:szCs w:val="20"/>
              </w:rPr>
              <w:t>Title</w:t>
            </w:r>
          </w:p>
          <w:p w:rsidR="00841D84" w:rsidRPr="00724234" w:rsidRDefault="00841D84" w:rsidP="0099048D">
            <w:pPr>
              <w:numPr>
                <w:ilvl w:val="0"/>
                <w:numId w:val="1"/>
              </w:numPr>
              <w:spacing w:before="100" w:beforeAutospacing="1" w:after="100" w:afterAutospacing="1" w:line="240" w:lineRule="auto"/>
              <w:rPr>
                <w:rFonts w:ascii="Arial" w:eastAsia="Times New Roman" w:hAnsi="Arial" w:cs="Arial"/>
                <w:sz w:val="20"/>
                <w:szCs w:val="20"/>
              </w:rPr>
            </w:pPr>
            <w:r w:rsidRPr="00724234">
              <w:rPr>
                <w:rFonts w:ascii="Arial" w:eastAsia="Times New Roman" w:hAnsi="Arial" w:cs="Arial"/>
                <w:sz w:val="20"/>
                <w:szCs w:val="20"/>
              </w:rPr>
              <w:t>Date</w:t>
            </w:r>
          </w:p>
          <w:p w:rsidR="00841D84" w:rsidRPr="00724234" w:rsidRDefault="00841D84" w:rsidP="0099048D">
            <w:pPr>
              <w:numPr>
                <w:ilvl w:val="0"/>
                <w:numId w:val="1"/>
              </w:numPr>
              <w:spacing w:before="100" w:beforeAutospacing="1" w:after="100" w:afterAutospacing="1" w:line="240" w:lineRule="auto"/>
              <w:rPr>
                <w:rFonts w:ascii="Arial" w:eastAsia="Times New Roman" w:hAnsi="Arial" w:cs="Arial"/>
                <w:sz w:val="20"/>
                <w:szCs w:val="20"/>
              </w:rPr>
            </w:pPr>
            <w:r w:rsidRPr="00724234">
              <w:rPr>
                <w:rFonts w:ascii="Arial" w:eastAsia="Times New Roman" w:hAnsi="Arial" w:cs="Arial"/>
                <w:sz w:val="20"/>
                <w:szCs w:val="20"/>
              </w:rPr>
              <w:t>Name</w:t>
            </w:r>
          </w:p>
          <w:p w:rsidR="00841D84" w:rsidRPr="00724234" w:rsidRDefault="00841D84" w:rsidP="0099048D">
            <w:pPr>
              <w:numPr>
                <w:ilvl w:val="0"/>
                <w:numId w:val="1"/>
              </w:numPr>
              <w:spacing w:before="100" w:beforeAutospacing="1" w:after="100" w:afterAutospacing="1" w:line="240" w:lineRule="auto"/>
              <w:rPr>
                <w:rFonts w:ascii="Arial" w:eastAsia="Times New Roman" w:hAnsi="Arial" w:cs="Arial"/>
                <w:sz w:val="20"/>
                <w:szCs w:val="20"/>
              </w:rPr>
            </w:pPr>
            <w:r w:rsidRPr="00724234">
              <w:rPr>
                <w:rFonts w:ascii="Arial" w:eastAsia="Times New Roman" w:hAnsi="Arial" w:cs="Arial"/>
                <w:sz w:val="20"/>
                <w:szCs w:val="20"/>
              </w:rPr>
              <w:t>Note</w:t>
            </w:r>
          </w:p>
          <w:p w:rsidR="00841D84" w:rsidRPr="00724234" w:rsidRDefault="00841D84" w:rsidP="0099048D">
            <w:pPr>
              <w:numPr>
                <w:ilvl w:val="0"/>
                <w:numId w:val="1"/>
              </w:numPr>
              <w:spacing w:before="100" w:beforeAutospacing="1" w:after="100" w:afterAutospacing="1" w:line="240" w:lineRule="auto"/>
              <w:rPr>
                <w:rFonts w:ascii="Arial" w:eastAsia="Times New Roman" w:hAnsi="Arial" w:cs="Arial"/>
                <w:sz w:val="20"/>
                <w:szCs w:val="20"/>
              </w:rPr>
            </w:pPr>
            <w:r w:rsidRPr="00724234">
              <w:rPr>
                <w:rFonts w:ascii="Arial" w:eastAsia="Times New Roman" w:hAnsi="Arial" w:cs="Arial"/>
                <w:sz w:val="20"/>
                <w:szCs w:val="20"/>
              </w:rPr>
              <w:t>Subject</w:t>
            </w:r>
          </w:p>
          <w:p w:rsidR="00841D84" w:rsidRPr="00724234" w:rsidRDefault="00841D84" w:rsidP="0099048D">
            <w:pPr>
              <w:numPr>
                <w:ilvl w:val="0"/>
                <w:numId w:val="1"/>
              </w:numPr>
              <w:spacing w:before="100" w:beforeAutospacing="1" w:after="100" w:afterAutospacing="1" w:line="240" w:lineRule="auto"/>
              <w:rPr>
                <w:rFonts w:ascii="Arial" w:eastAsia="Times New Roman" w:hAnsi="Arial" w:cs="Arial"/>
                <w:sz w:val="20"/>
                <w:szCs w:val="20"/>
              </w:rPr>
            </w:pPr>
            <w:r w:rsidRPr="00724234">
              <w:rPr>
                <w:rFonts w:ascii="Arial" w:eastAsia="Times New Roman" w:hAnsi="Arial" w:cs="Arial"/>
                <w:sz w:val="20"/>
                <w:szCs w:val="20"/>
              </w:rPr>
              <w:t>Event</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xml:space="preserve">All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xml:space="preserve">These are some of the records in the DAMS a collection record may be linked to.  Some, such as Title, Date, and Note are represented in the elements above.  </w:t>
            </w:r>
          </w:p>
        </w:tc>
      </w:tr>
      <w:tr w:rsidR="00841D84" w:rsidRPr="00724234" w:rsidTr="0099048D">
        <w:trPr>
          <w:tblCellSpacing w:w="15" w:type="dxa"/>
        </w:trPr>
        <w:tc>
          <w:tcPr>
            <w:tcW w:w="0" w:type="auto"/>
            <w:hideMark/>
          </w:tcPr>
          <w:p w:rsidR="00841D84" w:rsidRPr="000A3D4B" w:rsidRDefault="00841D84" w:rsidP="0099048D">
            <w:pPr>
              <w:spacing w:after="0" w:line="240" w:lineRule="auto"/>
              <w:rPr>
                <w:rFonts w:ascii="Arial" w:eastAsia="Times New Roman" w:hAnsi="Arial" w:cs="Arial"/>
                <w:b/>
                <w:sz w:val="20"/>
                <w:szCs w:val="20"/>
              </w:rPr>
            </w:pPr>
            <w:r w:rsidRPr="000A3D4B">
              <w:rPr>
                <w:rFonts w:ascii="Arial" w:eastAsia="Times New Roman" w:hAnsi="Arial" w:cs="Arial"/>
                <w:b/>
                <w:sz w:val="20"/>
                <w:szCs w:val="20"/>
              </w:rPr>
              <w:t>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xml:space="preserve">All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xml:space="preserve">Link to Assembly Plan package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xml:space="preserve">Curator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xml:space="preserve">For linking to an Assembly Plan Package stored in the DAMS </w:t>
            </w:r>
          </w:p>
        </w:tc>
      </w:tr>
      <w:tr w:rsidR="00841D84" w:rsidRPr="00724234" w:rsidTr="0099048D">
        <w:trPr>
          <w:tblCellSpacing w:w="15" w:type="dxa"/>
        </w:trPr>
        <w:tc>
          <w:tcPr>
            <w:tcW w:w="0" w:type="auto"/>
            <w:hideMark/>
          </w:tcPr>
          <w:p w:rsidR="00841D84" w:rsidRPr="000A3D4B" w:rsidRDefault="00841D84" w:rsidP="0099048D">
            <w:pPr>
              <w:spacing w:after="0" w:line="240" w:lineRule="auto"/>
              <w:rPr>
                <w:rFonts w:ascii="Arial" w:eastAsia="Times New Roman" w:hAnsi="Arial" w:cs="Arial"/>
                <w:b/>
                <w:sz w:val="20"/>
                <w:szCs w:val="20"/>
              </w:rPr>
            </w:pPr>
            <w:r w:rsidRPr="000A3D4B">
              <w:rPr>
                <w:rFonts w:ascii="Arial" w:eastAsia="Times New Roman" w:hAnsi="Arial" w:cs="Arial"/>
                <w:b/>
                <w:sz w:val="20"/>
                <w:szCs w:val="20"/>
              </w:rPr>
              <w:t>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xml:space="preserve">All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xml:space="preserve">Link to Project Plan package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xml:space="preserve">Curator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xml:space="preserve">For linking to a Project Plan Package stored in the DAMS </w:t>
            </w:r>
          </w:p>
        </w:tc>
      </w:tr>
      <w:tr w:rsidR="00841D84" w:rsidRPr="00724234" w:rsidTr="0099048D">
        <w:trPr>
          <w:tblCellSpacing w:w="15" w:type="dxa"/>
        </w:trPr>
        <w:tc>
          <w:tcPr>
            <w:tcW w:w="0" w:type="auto"/>
            <w:hideMark/>
          </w:tcPr>
          <w:p w:rsidR="00841D84" w:rsidRPr="000A3D4B" w:rsidRDefault="00841D84" w:rsidP="0099048D">
            <w:pPr>
              <w:spacing w:after="0" w:line="240" w:lineRule="auto"/>
              <w:rPr>
                <w:rFonts w:ascii="Arial" w:eastAsia="Times New Roman" w:hAnsi="Arial" w:cs="Arial"/>
                <w:b/>
                <w:sz w:val="20"/>
                <w:szCs w:val="20"/>
              </w:rPr>
            </w:pPr>
            <w:r w:rsidRPr="000A3D4B">
              <w:rPr>
                <w:rFonts w:ascii="Arial" w:eastAsia="Times New Roman" w:hAnsi="Arial" w:cs="Arial"/>
                <w:b/>
                <w:sz w:val="20"/>
                <w:szCs w:val="20"/>
              </w:rPr>
              <w:t>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w:t>
            </w:r>
          </w:p>
        </w:tc>
      </w:tr>
      <w:tr w:rsidR="00841D84" w:rsidRPr="00724234" w:rsidTr="0099048D">
        <w:trPr>
          <w:tblCellSpacing w:w="15" w:type="dxa"/>
        </w:trPr>
        <w:tc>
          <w:tcPr>
            <w:tcW w:w="0" w:type="auto"/>
            <w:hideMark/>
          </w:tcPr>
          <w:p w:rsidR="00841D84" w:rsidRPr="000A3D4B" w:rsidRDefault="00841D84" w:rsidP="0099048D">
            <w:pPr>
              <w:spacing w:after="0" w:line="240" w:lineRule="auto"/>
              <w:rPr>
                <w:rFonts w:ascii="Arial" w:eastAsia="Times New Roman" w:hAnsi="Arial" w:cs="Arial"/>
                <w:b/>
                <w:sz w:val="20"/>
                <w:szCs w:val="20"/>
              </w:rPr>
            </w:pPr>
            <w:r w:rsidRPr="000A3D4B">
              <w:rPr>
                <w:rFonts w:ascii="Arial" w:eastAsia="Times New Roman" w:hAnsi="Arial" w:cs="Arial"/>
                <w:b/>
                <w:sz w:val="20"/>
                <w:szCs w:val="20"/>
              </w:rPr>
              <w:t xml:space="preserve">Not Used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w:t>
            </w:r>
          </w:p>
        </w:tc>
      </w:tr>
      <w:tr w:rsidR="00841D84" w:rsidRPr="00724234" w:rsidTr="0099048D">
        <w:trPr>
          <w:tblCellSpacing w:w="15" w:type="dxa"/>
        </w:trPr>
        <w:tc>
          <w:tcPr>
            <w:tcW w:w="0" w:type="auto"/>
            <w:hideMark/>
          </w:tcPr>
          <w:p w:rsidR="00841D84" w:rsidRPr="000A3D4B" w:rsidRDefault="00841D84" w:rsidP="0099048D">
            <w:pPr>
              <w:spacing w:after="0" w:line="240" w:lineRule="auto"/>
              <w:rPr>
                <w:rFonts w:ascii="Arial" w:eastAsia="Times New Roman" w:hAnsi="Arial" w:cs="Arial"/>
                <w:b/>
                <w:sz w:val="20"/>
                <w:szCs w:val="20"/>
              </w:rPr>
            </w:pPr>
            <w:r w:rsidRPr="000A3D4B">
              <w:rPr>
                <w:rFonts w:ascii="Arial" w:eastAsia="Times New Roman" w:hAnsi="Arial" w:cs="Arial"/>
                <w:b/>
                <w:sz w:val="20"/>
                <w:szCs w:val="20"/>
              </w:rPr>
              <w:t>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xml:space="preserve">Reference Code Element: Repository Identifier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xml:space="preserve">2.1.4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xml:space="preserve">040 $a; 852 $a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xml:space="preserve">None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xml:space="preserve">Repository identifiers, either a property of the repository record or of the export, can </w:t>
            </w:r>
            <w:r w:rsidRPr="00724234">
              <w:rPr>
                <w:rFonts w:ascii="Arial" w:eastAsia="Times New Roman" w:hAnsi="Arial" w:cs="Arial"/>
                <w:sz w:val="20"/>
                <w:szCs w:val="20"/>
              </w:rPr>
              <w:lastRenderedPageBreak/>
              <w:t xml:space="preserve">be associated at the object level or assigned to objects on their export / migration.  </w:t>
            </w:r>
          </w:p>
        </w:tc>
      </w:tr>
      <w:tr w:rsidR="00841D84" w:rsidRPr="00724234" w:rsidTr="0099048D">
        <w:trPr>
          <w:tblCellSpacing w:w="15" w:type="dxa"/>
        </w:trPr>
        <w:tc>
          <w:tcPr>
            <w:tcW w:w="0" w:type="auto"/>
            <w:hideMark/>
          </w:tcPr>
          <w:p w:rsidR="00841D84" w:rsidRPr="000A3D4B" w:rsidRDefault="00841D84" w:rsidP="0099048D">
            <w:pPr>
              <w:spacing w:after="0" w:line="240" w:lineRule="auto"/>
              <w:rPr>
                <w:rFonts w:ascii="Arial" w:eastAsia="Times New Roman" w:hAnsi="Arial" w:cs="Arial"/>
                <w:b/>
                <w:sz w:val="20"/>
                <w:szCs w:val="20"/>
              </w:rPr>
            </w:pPr>
            <w:r w:rsidRPr="000A3D4B">
              <w:rPr>
                <w:rFonts w:ascii="Arial" w:eastAsia="Times New Roman" w:hAnsi="Arial" w:cs="Arial"/>
                <w:b/>
                <w:sz w:val="20"/>
                <w:szCs w:val="20"/>
              </w:rPr>
              <w:lastRenderedPageBreak/>
              <w:t>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xml:space="preserve">Reference Code Element: Country Identifier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xml:space="preserve">2.1.5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Pr>
                <w:rFonts w:ascii="Arial" w:eastAsia="Times New Roman" w:hAnsi="Arial" w:cs="Arial"/>
                <w:sz w:val="20"/>
                <w:szCs w:val="20"/>
              </w:rPr>
              <w:t>008</w:t>
            </w:r>
            <w:r w:rsidRPr="00970965">
              <w:rPr>
                <w:rFonts w:ascii="Arial" w:eastAsia="Times New Roman" w:hAnsi="Arial" w:cs="Arial"/>
                <w:sz w:val="20"/>
                <w:szCs w:val="20"/>
              </w:rPr>
              <w:t>/</w:t>
            </w:r>
            <w:r w:rsidRPr="00970965">
              <w:rPr>
                <w:rFonts w:ascii="Arial" w:hAnsi="Arial" w:cs="Arial"/>
              </w:rPr>
              <w:t>15-17 (Place of publication, production, or execution)</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xml:space="preserve">None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xml:space="preserve">Country identifiers, either a property of the repository record or of the export, can be associated at the object level or assigned to objects on their export / migration. </w:t>
            </w:r>
          </w:p>
        </w:tc>
      </w:tr>
      <w:tr w:rsidR="00841D84" w:rsidRPr="00724234" w:rsidTr="0099048D">
        <w:trPr>
          <w:tblCellSpacing w:w="15" w:type="dxa"/>
        </w:trPr>
        <w:tc>
          <w:tcPr>
            <w:tcW w:w="0" w:type="auto"/>
            <w:hideMark/>
          </w:tcPr>
          <w:p w:rsidR="00841D84" w:rsidRPr="000A3D4B" w:rsidRDefault="00841D84" w:rsidP="0099048D">
            <w:pPr>
              <w:spacing w:after="0" w:line="240" w:lineRule="auto"/>
              <w:rPr>
                <w:rFonts w:ascii="Arial" w:eastAsia="Times New Roman" w:hAnsi="Arial" w:cs="Arial"/>
                <w:b/>
                <w:sz w:val="20"/>
                <w:szCs w:val="20"/>
              </w:rPr>
            </w:pPr>
            <w:r w:rsidRPr="000A3D4B">
              <w:rPr>
                <w:rFonts w:ascii="Arial" w:eastAsia="Times New Roman" w:hAnsi="Arial" w:cs="Arial"/>
                <w:b/>
                <w:sz w:val="20"/>
                <w:szCs w:val="20"/>
              </w:rPr>
              <w:t>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xml:space="preserve">Name and Location of Repository Element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xml:space="preserve">2.2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xml:space="preserve">852, 524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xml:space="preserve">None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xml:space="preserve">Name and location of the repository is provided with each object.  </w:t>
            </w:r>
          </w:p>
        </w:tc>
      </w:tr>
      <w:tr w:rsidR="00841D84" w:rsidRPr="00724234" w:rsidTr="0099048D">
        <w:trPr>
          <w:tblCellSpacing w:w="15" w:type="dxa"/>
        </w:trPr>
        <w:tc>
          <w:tcPr>
            <w:tcW w:w="0" w:type="auto"/>
            <w:hideMark/>
          </w:tcPr>
          <w:p w:rsidR="00841D84" w:rsidRPr="000A3D4B" w:rsidRDefault="00841D84" w:rsidP="0099048D">
            <w:pPr>
              <w:spacing w:after="0" w:line="240" w:lineRule="auto"/>
              <w:rPr>
                <w:rFonts w:ascii="Arial" w:eastAsia="Times New Roman" w:hAnsi="Arial" w:cs="Arial"/>
                <w:b/>
                <w:sz w:val="20"/>
                <w:szCs w:val="20"/>
              </w:rPr>
            </w:pPr>
            <w:r w:rsidRPr="000A3D4B">
              <w:rPr>
                <w:rFonts w:ascii="Arial" w:eastAsia="Times New Roman" w:hAnsi="Arial" w:cs="Arial"/>
                <w:b/>
                <w:sz w:val="20"/>
                <w:szCs w:val="20"/>
              </w:rPr>
              <w:t>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xml:space="preserve">Conditions Governing Access Element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xml:space="preserve">4.1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xml:space="preserve">506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w:t>
            </w:r>
          </w:p>
        </w:tc>
        <w:tc>
          <w:tcPr>
            <w:tcW w:w="0" w:type="auto"/>
            <w:hideMark/>
          </w:tcPr>
          <w:p w:rsidR="00841D84" w:rsidRPr="00724234" w:rsidRDefault="00841D84" w:rsidP="0099048D">
            <w:pPr>
              <w:spacing w:after="0" w:line="240" w:lineRule="auto"/>
              <w:rPr>
                <w:rFonts w:ascii="Arial" w:eastAsia="Times New Roman" w:hAnsi="Arial" w:cs="Arial"/>
                <w:sz w:val="20"/>
                <w:szCs w:val="20"/>
              </w:rPr>
            </w:pPr>
            <w:r w:rsidRPr="00724234">
              <w:rPr>
                <w:rFonts w:ascii="Arial" w:eastAsia="Times New Roman" w:hAnsi="Arial" w:cs="Arial"/>
                <w:sz w:val="20"/>
                <w:szCs w:val="20"/>
              </w:rPr>
              <w:t xml:space="preserve">None </w:t>
            </w:r>
          </w:p>
        </w:tc>
        <w:tc>
          <w:tcPr>
            <w:tcW w:w="0" w:type="auto"/>
            <w:hideMark/>
          </w:tcPr>
          <w:p w:rsidR="00841D84" w:rsidRPr="00724234" w:rsidRDefault="00841D84" w:rsidP="0004376E">
            <w:pPr>
              <w:spacing w:after="0" w:line="240" w:lineRule="auto"/>
              <w:rPr>
                <w:rFonts w:ascii="Arial" w:eastAsia="Times New Roman" w:hAnsi="Arial" w:cs="Arial"/>
                <w:sz w:val="20"/>
                <w:szCs w:val="20"/>
              </w:rPr>
            </w:pPr>
            <w:r w:rsidRPr="00724234">
              <w:rPr>
                <w:rFonts w:ascii="Arial" w:eastAsia="Times New Roman" w:hAnsi="Arial" w:cs="Arial"/>
                <w:sz w:val="20"/>
                <w:szCs w:val="20"/>
              </w:rPr>
              <w:t xml:space="preserve">Rights status </w:t>
            </w:r>
            <w:r w:rsidR="0004376E">
              <w:rPr>
                <w:rFonts w:ascii="Arial" w:eastAsia="Times New Roman" w:hAnsi="Arial" w:cs="Arial"/>
                <w:sz w:val="20"/>
                <w:szCs w:val="20"/>
              </w:rPr>
              <w:t>is</w:t>
            </w:r>
            <w:r w:rsidR="0004376E" w:rsidRPr="00724234">
              <w:rPr>
                <w:rFonts w:ascii="Arial" w:eastAsia="Times New Roman" w:hAnsi="Arial" w:cs="Arial"/>
                <w:sz w:val="20"/>
                <w:szCs w:val="20"/>
              </w:rPr>
              <w:t xml:space="preserve"> </w:t>
            </w:r>
            <w:r w:rsidRPr="00724234">
              <w:rPr>
                <w:rFonts w:ascii="Arial" w:eastAsia="Times New Roman" w:hAnsi="Arial" w:cs="Arial"/>
                <w:sz w:val="20"/>
                <w:szCs w:val="20"/>
              </w:rPr>
              <w:t xml:space="preserve">always expressed at the object level. </w:t>
            </w:r>
          </w:p>
        </w:tc>
      </w:tr>
    </w:tbl>
    <w:p w:rsidR="00B64064" w:rsidRDefault="00B64064">
      <w:pPr>
        <w:rPr>
          <w:rFonts w:ascii="Arial" w:hAnsi="Arial" w:cs="Arial"/>
        </w:rPr>
      </w:pPr>
    </w:p>
    <w:p w:rsidR="00961138" w:rsidRDefault="00961138">
      <w:pPr>
        <w:rPr>
          <w:rFonts w:ascii="Arial" w:hAnsi="Arial" w:cs="Arial"/>
          <w:sz w:val="24"/>
          <w:szCs w:val="24"/>
        </w:rPr>
      </w:pPr>
      <w:r w:rsidRPr="00961138">
        <w:rPr>
          <w:rFonts w:ascii="Arial" w:hAnsi="Arial" w:cs="Arial"/>
          <w:sz w:val="24"/>
          <w:szCs w:val="24"/>
          <w:vertAlign w:val="superscript"/>
        </w:rPr>
        <w:t>*</w:t>
      </w:r>
      <w:r w:rsidRPr="00961138">
        <w:rPr>
          <w:rFonts w:ascii="Arial" w:hAnsi="Arial" w:cs="Arial"/>
          <w:sz w:val="24"/>
          <w:szCs w:val="24"/>
        </w:rPr>
        <w:t xml:space="preserve">Encoding these data elements in a specific data format may result in additional data requirements.  </w:t>
      </w:r>
    </w:p>
    <w:p w:rsidR="00961138" w:rsidRDefault="00961138">
      <w:pPr>
        <w:rPr>
          <w:rFonts w:ascii="Arial" w:hAnsi="Arial" w:cs="Arial"/>
          <w:sz w:val="24"/>
          <w:szCs w:val="24"/>
        </w:rPr>
      </w:pPr>
    </w:p>
    <w:p w:rsidR="00961138" w:rsidRPr="00961138" w:rsidRDefault="00961138">
      <w:pPr>
        <w:rPr>
          <w:rFonts w:ascii="Arial" w:hAnsi="Arial" w:cs="Arial"/>
          <w:sz w:val="24"/>
          <w:szCs w:val="24"/>
        </w:rPr>
      </w:pPr>
    </w:p>
    <w:sectPr w:rsidR="00961138" w:rsidRPr="00961138" w:rsidSect="00961138">
      <w:headerReference w:type="even" r:id="rId9"/>
      <w:headerReference w:type="default" r:id="rId10"/>
      <w:footerReference w:type="even" r:id="rId11"/>
      <w:footerReference w:type="default" r:id="rId12"/>
      <w:headerReference w:type="first" r:id="rId13"/>
      <w:footerReference w:type="first" r:id="rId14"/>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6EA4" w:rsidRDefault="008E6EA4" w:rsidP="000C4617">
      <w:pPr>
        <w:spacing w:after="0" w:line="240" w:lineRule="auto"/>
      </w:pPr>
      <w:r>
        <w:separator/>
      </w:r>
    </w:p>
  </w:endnote>
  <w:endnote w:type="continuationSeparator" w:id="0">
    <w:p w:rsidR="008E6EA4" w:rsidRDefault="008E6EA4" w:rsidP="000C46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4617" w:rsidRDefault="000C461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4617" w:rsidRDefault="000C461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4617" w:rsidRDefault="000C46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6EA4" w:rsidRDefault="008E6EA4" w:rsidP="000C4617">
      <w:pPr>
        <w:spacing w:after="0" w:line="240" w:lineRule="auto"/>
      </w:pPr>
      <w:r>
        <w:separator/>
      </w:r>
    </w:p>
  </w:footnote>
  <w:footnote w:type="continuationSeparator" w:id="0">
    <w:p w:rsidR="008E6EA4" w:rsidRDefault="008E6EA4" w:rsidP="000C46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4617" w:rsidRDefault="000C461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ustomXmlInsRangeStart w:id="1" w:author="Westbrook, Bradley" w:date="2012-11-29T09:22:00Z"/>
  <w:sdt>
    <w:sdtPr>
      <w:id w:val="1475869948"/>
      <w:docPartObj>
        <w:docPartGallery w:val="Watermarks"/>
        <w:docPartUnique/>
      </w:docPartObj>
    </w:sdtPr>
    <w:sdtContent>
      <w:customXmlInsRangeEnd w:id="1"/>
      <w:p w:rsidR="000C4617" w:rsidRDefault="000C4617">
        <w:pPr>
          <w:pStyle w:val="Header"/>
        </w:pPr>
        <w:ins w:id="2" w:author="Westbrook, Bradley" w:date="2012-11-29T09:22:00Z">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ins>
      </w:p>
      <w:customXmlInsRangeStart w:id="3" w:author="Westbrook, Bradley" w:date="2012-11-29T09:22:00Z"/>
    </w:sdtContent>
  </w:sdt>
  <w:customXmlInsRangeEnd w:id="3"/>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4617" w:rsidRDefault="000C461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874988"/>
    <w:multiLevelType w:val="multilevel"/>
    <w:tmpl w:val="761A3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trackRevisions/>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0B7B"/>
    <w:rsid w:val="00003979"/>
    <w:rsid w:val="0004376E"/>
    <w:rsid w:val="000C4617"/>
    <w:rsid w:val="000F66D5"/>
    <w:rsid w:val="00185AC7"/>
    <w:rsid w:val="00215ACD"/>
    <w:rsid w:val="00247CF4"/>
    <w:rsid w:val="002D5C36"/>
    <w:rsid w:val="00311201"/>
    <w:rsid w:val="003E4687"/>
    <w:rsid w:val="00483682"/>
    <w:rsid w:val="00486547"/>
    <w:rsid w:val="00494101"/>
    <w:rsid w:val="00590836"/>
    <w:rsid w:val="00620C21"/>
    <w:rsid w:val="00724234"/>
    <w:rsid w:val="00841D84"/>
    <w:rsid w:val="00877A64"/>
    <w:rsid w:val="008E4CD8"/>
    <w:rsid w:val="008E6EA4"/>
    <w:rsid w:val="0092347B"/>
    <w:rsid w:val="00961138"/>
    <w:rsid w:val="0099048D"/>
    <w:rsid w:val="00A80B7B"/>
    <w:rsid w:val="00A84B84"/>
    <w:rsid w:val="00AA16D5"/>
    <w:rsid w:val="00AB3DBC"/>
    <w:rsid w:val="00AB41F6"/>
    <w:rsid w:val="00B64064"/>
    <w:rsid w:val="00BD7DA5"/>
    <w:rsid w:val="00C41AF4"/>
    <w:rsid w:val="00C810FC"/>
    <w:rsid w:val="00D0687B"/>
    <w:rsid w:val="00D570FA"/>
    <w:rsid w:val="00D666D8"/>
    <w:rsid w:val="00D93F47"/>
    <w:rsid w:val="00DD57DF"/>
    <w:rsid w:val="00F25DDB"/>
    <w:rsid w:val="00F443E4"/>
    <w:rsid w:val="00F52B3E"/>
    <w:rsid w:val="00F63B55"/>
    <w:rsid w:val="00FE6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84B84"/>
    <w:pPr>
      <w:spacing w:after="0" w:line="240" w:lineRule="auto"/>
    </w:pPr>
  </w:style>
  <w:style w:type="paragraph" w:styleId="BalloonText">
    <w:name w:val="Balloon Text"/>
    <w:basedOn w:val="Normal"/>
    <w:link w:val="BalloonTextChar"/>
    <w:uiPriority w:val="99"/>
    <w:semiHidden/>
    <w:unhideWhenUsed/>
    <w:rsid w:val="00AB3D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3DBC"/>
    <w:rPr>
      <w:rFonts w:ascii="Tahoma" w:hAnsi="Tahoma" w:cs="Tahoma"/>
      <w:sz w:val="16"/>
      <w:szCs w:val="16"/>
    </w:rPr>
  </w:style>
  <w:style w:type="character" w:styleId="CommentReference">
    <w:name w:val="annotation reference"/>
    <w:basedOn w:val="DefaultParagraphFont"/>
    <w:uiPriority w:val="99"/>
    <w:semiHidden/>
    <w:unhideWhenUsed/>
    <w:rsid w:val="00483682"/>
    <w:rPr>
      <w:sz w:val="16"/>
      <w:szCs w:val="16"/>
    </w:rPr>
  </w:style>
  <w:style w:type="paragraph" w:styleId="CommentText">
    <w:name w:val="annotation text"/>
    <w:basedOn w:val="Normal"/>
    <w:link w:val="CommentTextChar"/>
    <w:uiPriority w:val="99"/>
    <w:semiHidden/>
    <w:unhideWhenUsed/>
    <w:rsid w:val="00483682"/>
    <w:pPr>
      <w:spacing w:line="240" w:lineRule="auto"/>
    </w:pPr>
    <w:rPr>
      <w:sz w:val="20"/>
      <w:szCs w:val="20"/>
    </w:rPr>
  </w:style>
  <w:style w:type="character" w:customStyle="1" w:styleId="CommentTextChar">
    <w:name w:val="Comment Text Char"/>
    <w:basedOn w:val="DefaultParagraphFont"/>
    <w:link w:val="CommentText"/>
    <w:uiPriority w:val="99"/>
    <w:semiHidden/>
    <w:rsid w:val="00483682"/>
    <w:rPr>
      <w:sz w:val="20"/>
      <w:szCs w:val="20"/>
    </w:rPr>
  </w:style>
  <w:style w:type="paragraph" w:styleId="CommentSubject">
    <w:name w:val="annotation subject"/>
    <w:basedOn w:val="CommentText"/>
    <w:next w:val="CommentText"/>
    <w:link w:val="CommentSubjectChar"/>
    <w:uiPriority w:val="99"/>
    <w:semiHidden/>
    <w:unhideWhenUsed/>
    <w:rsid w:val="00483682"/>
    <w:rPr>
      <w:b/>
      <w:bCs/>
    </w:rPr>
  </w:style>
  <w:style w:type="character" w:customStyle="1" w:styleId="CommentSubjectChar">
    <w:name w:val="Comment Subject Char"/>
    <w:basedOn w:val="CommentTextChar"/>
    <w:link w:val="CommentSubject"/>
    <w:uiPriority w:val="99"/>
    <w:semiHidden/>
    <w:rsid w:val="00483682"/>
    <w:rPr>
      <w:b/>
      <w:bCs/>
      <w:sz w:val="20"/>
      <w:szCs w:val="20"/>
    </w:rPr>
  </w:style>
  <w:style w:type="character" w:styleId="Hyperlink">
    <w:name w:val="Hyperlink"/>
    <w:basedOn w:val="DefaultParagraphFont"/>
    <w:uiPriority w:val="99"/>
    <w:semiHidden/>
    <w:unhideWhenUsed/>
    <w:rsid w:val="00590836"/>
    <w:rPr>
      <w:color w:val="0000FF"/>
      <w:u w:val="single"/>
    </w:rPr>
  </w:style>
  <w:style w:type="paragraph" w:styleId="Header">
    <w:name w:val="header"/>
    <w:basedOn w:val="Normal"/>
    <w:link w:val="HeaderChar"/>
    <w:uiPriority w:val="99"/>
    <w:unhideWhenUsed/>
    <w:rsid w:val="000C46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4617"/>
  </w:style>
  <w:style w:type="paragraph" w:styleId="Footer">
    <w:name w:val="footer"/>
    <w:basedOn w:val="Normal"/>
    <w:link w:val="FooterChar"/>
    <w:uiPriority w:val="99"/>
    <w:unhideWhenUsed/>
    <w:rsid w:val="000C46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461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84B84"/>
    <w:pPr>
      <w:spacing w:after="0" w:line="240" w:lineRule="auto"/>
    </w:pPr>
  </w:style>
  <w:style w:type="paragraph" w:styleId="BalloonText">
    <w:name w:val="Balloon Text"/>
    <w:basedOn w:val="Normal"/>
    <w:link w:val="BalloonTextChar"/>
    <w:uiPriority w:val="99"/>
    <w:semiHidden/>
    <w:unhideWhenUsed/>
    <w:rsid w:val="00AB3D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3DBC"/>
    <w:rPr>
      <w:rFonts w:ascii="Tahoma" w:hAnsi="Tahoma" w:cs="Tahoma"/>
      <w:sz w:val="16"/>
      <w:szCs w:val="16"/>
    </w:rPr>
  </w:style>
  <w:style w:type="character" w:styleId="CommentReference">
    <w:name w:val="annotation reference"/>
    <w:basedOn w:val="DefaultParagraphFont"/>
    <w:uiPriority w:val="99"/>
    <w:semiHidden/>
    <w:unhideWhenUsed/>
    <w:rsid w:val="00483682"/>
    <w:rPr>
      <w:sz w:val="16"/>
      <w:szCs w:val="16"/>
    </w:rPr>
  </w:style>
  <w:style w:type="paragraph" w:styleId="CommentText">
    <w:name w:val="annotation text"/>
    <w:basedOn w:val="Normal"/>
    <w:link w:val="CommentTextChar"/>
    <w:uiPriority w:val="99"/>
    <w:semiHidden/>
    <w:unhideWhenUsed/>
    <w:rsid w:val="00483682"/>
    <w:pPr>
      <w:spacing w:line="240" w:lineRule="auto"/>
    </w:pPr>
    <w:rPr>
      <w:sz w:val="20"/>
      <w:szCs w:val="20"/>
    </w:rPr>
  </w:style>
  <w:style w:type="character" w:customStyle="1" w:styleId="CommentTextChar">
    <w:name w:val="Comment Text Char"/>
    <w:basedOn w:val="DefaultParagraphFont"/>
    <w:link w:val="CommentText"/>
    <w:uiPriority w:val="99"/>
    <w:semiHidden/>
    <w:rsid w:val="00483682"/>
    <w:rPr>
      <w:sz w:val="20"/>
      <w:szCs w:val="20"/>
    </w:rPr>
  </w:style>
  <w:style w:type="paragraph" w:styleId="CommentSubject">
    <w:name w:val="annotation subject"/>
    <w:basedOn w:val="CommentText"/>
    <w:next w:val="CommentText"/>
    <w:link w:val="CommentSubjectChar"/>
    <w:uiPriority w:val="99"/>
    <w:semiHidden/>
    <w:unhideWhenUsed/>
    <w:rsid w:val="00483682"/>
    <w:rPr>
      <w:b/>
      <w:bCs/>
    </w:rPr>
  </w:style>
  <w:style w:type="character" w:customStyle="1" w:styleId="CommentSubjectChar">
    <w:name w:val="Comment Subject Char"/>
    <w:basedOn w:val="CommentTextChar"/>
    <w:link w:val="CommentSubject"/>
    <w:uiPriority w:val="99"/>
    <w:semiHidden/>
    <w:rsid w:val="00483682"/>
    <w:rPr>
      <w:b/>
      <w:bCs/>
      <w:sz w:val="20"/>
      <w:szCs w:val="20"/>
    </w:rPr>
  </w:style>
  <w:style w:type="character" w:styleId="Hyperlink">
    <w:name w:val="Hyperlink"/>
    <w:basedOn w:val="DefaultParagraphFont"/>
    <w:uiPriority w:val="99"/>
    <w:semiHidden/>
    <w:unhideWhenUsed/>
    <w:rsid w:val="00590836"/>
    <w:rPr>
      <w:color w:val="0000FF"/>
      <w:u w:val="single"/>
    </w:rPr>
  </w:style>
  <w:style w:type="paragraph" w:styleId="Header">
    <w:name w:val="header"/>
    <w:basedOn w:val="Normal"/>
    <w:link w:val="HeaderChar"/>
    <w:uiPriority w:val="99"/>
    <w:unhideWhenUsed/>
    <w:rsid w:val="000C46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4617"/>
  </w:style>
  <w:style w:type="paragraph" w:styleId="Footer">
    <w:name w:val="footer"/>
    <w:basedOn w:val="Normal"/>
    <w:link w:val="FooterChar"/>
    <w:uiPriority w:val="99"/>
    <w:unhideWhenUsed/>
    <w:rsid w:val="000C46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46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2680547">
      <w:bodyDiv w:val="1"/>
      <w:marLeft w:val="0"/>
      <w:marRight w:val="0"/>
      <w:marTop w:val="0"/>
      <w:marBottom w:val="0"/>
      <w:divBdr>
        <w:top w:val="none" w:sz="0" w:space="0" w:color="auto"/>
        <w:left w:val="none" w:sz="0" w:space="0" w:color="auto"/>
        <w:bottom w:val="none" w:sz="0" w:space="0" w:color="auto"/>
        <w:right w:val="none" w:sz="0" w:space="0" w:color="auto"/>
      </w:divBdr>
    </w:div>
    <w:div w:id="1493250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raries.universityofcalifornia.edu/hots/UC_Bib_Standards_2012.pdf"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8</Pages>
  <Words>1668</Words>
  <Characters>9509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Westbrook, Bradley</dc:creator>
  <cp:lastModifiedBy>Westbrook, Bradley</cp:lastModifiedBy>
  <cp:revision>4</cp:revision>
  <cp:lastPrinted>2012-10-23T16:09:00Z</cp:lastPrinted>
  <dcterms:created xsi:type="dcterms:W3CDTF">2012-11-28T20:11:00Z</dcterms:created>
  <dcterms:modified xsi:type="dcterms:W3CDTF">2012-11-29T17:22:00Z</dcterms:modified>
</cp:coreProperties>
</file>